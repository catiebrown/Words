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CDAA3" w14:textId="77777777" w:rsidR="006270E9" w:rsidRPr="006270E9" w:rsidRDefault="006270E9" w:rsidP="006270E9">
      <w:pPr>
        <w:rPr>
          <w:rFonts w:ascii="Times New Roman" w:eastAsia="Times New Roman" w:hAnsi="Times New Roman" w:cs="Times New Roman"/>
        </w:rPr>
      </w:pPr>
      <w:r w:rsidRPr="006270E9">
        <w:rPr>
          <w:rFonts w:ascii="Times New Roman" w:eastAsia="Times New Roman" w:hAnsi="Times New Roman" w:cs="Times New Roman"/>
        </w:rPr>
        <w:t>Title</w:t>
      </w:r>
      <w:r w:rsidRPr="006270E9">
        <w:rPr>
          <w:rFonts w:ascii="Helvetica Neue" w:eastAsia="Times New Roman" w:hAnsi="Helvetica Neue" w:cs="Times New Roman"/>
          <w:color w:val="333333"/>
          <w:sz w:val="21"/>
          <w:szCs w:val="21"/>
          <w:shd w:val="clear" w:color="auto" w:fill="F5F5F5"/>
        </w:rPr>
        <w:t> </w:t>
      </w:r>
      <w:r w:rsidRPr="006270E9">
        <w:rPr>
          <w:rFonts w:ascii="Helvetica Neue" w:eastAsia="Times New Roman" w:hAnsi="Helvetica Neue" w:cs="Times New Roman"/>
          <w:color w:val="777777"/>
          <w:sz w:val="21"/>
          <w:szCs w:val="21"/>
          <w:shd w:val="clear" w:color="auto" w:fill="F5F5F5"/>
        </w:rPr>
        <w:t>(required)</w:t>
      </w:r>
    </w:p>
    <w:p w14:paraId="3CEE2635" w14:textId="173C8A69" w:rsidR="00031224" w:rsidRPr="006270E9" w:rsidRDefault="006270E9" w:rsidP="006270E9">
      <w:pPr>
        <w:shd w:val="clear" w:color="auto" w:fill="F5F5F5"/>
        <w:spacing w:before="75" w:after="150"/>
        <w:rPr>
          <w:rFonts w:ascii="Helvetica Neue" w:eastAsia="Times New Roman" w:hAnsi="Helvetica Neue" w:cs="Times New Roman"/>
          <w:b/>
          <w:bCs/>
          <w:color w:val="737373"/>
          <w:sz w:val="26"/>
          <w:szCs w:val="26"/>
        </w:rPr>
      </w:pPr>
      <w:r w:rsidRPr="006270E9">
        <w:rPr>
          <w:rFonts w:ascii="Helvetica Neue" w:eastAsia="Times New Roman" w:hAnsi="Helvetica Neue" w:cs="Times New Roman"/>
          <w:b/>
          <w:bCs/>
          <w:color w:val="737373"/>
          <w:sz w:val="26"/>
          <w:szCs w:val="26"/>
        </w:rPr>
        <w:t>Provide the working title of your study. It may be the same title that you submit for publication of your final manuscript, but it is not a requirement.</w:t>
      </w:r>
    </w:p>
    <w:p w14:paraId="58714EDF" w14:textId="089698BE" w:rsidR="006270E9" w:rsidRDefault="006270E9"/>
    <w:p w14:paraId="146E6627" w14:textId="55748D9D" w:rsidR="00031224" w:rsidRDefault="00031224">
      <w:r>
        <w:t xml:space="preserve">Ambiguous words: </w:t>
      </w:r>
      <w:r w:rsidR="00794415">
        <w:t>Quantifying d</w:t>
      </w:r>
      <w:r>
        <w:t xml:space="preserve">ual valence representation </w:t>
      </w:r>
      <w:r w:rsidR="00794415">
        <w:t xml:space="preserve">and individual differences </w:t>
      </w:r>
      <w:r>
        <w:t xml:space="preserve">in a </w:t>
      </w:r>
      <w:r w:rsidR="00794415">
        <w:t>novel</w:t>
      </w:r>
      <w:r>
        <w:t xml:space="preserve"> stimul</w:t>
      </w:r>
      <w:r w:rsidR="00597E44">
        <w:t>us</w:t>
      </w:r>
      <w:r>
        <w:t xml:space="preserve"> set</w:t>
      </w:r>
    </w:p>
    <w:p w14:paraId="56410EF8" w14:textId="77777777" w:rsidR="00031224" w:rsidRDefault="00031224"/>
    <w:p w14:paraId="30E5B10A" w14:textId="339B5770" w:rsidR="004C2F43" w:rsidRDefault="004C2F43">
      <w:r>
        <w:t>Authors:</w:t>
      </w:r>
    </w:p>
    <w:p w14:paraId="697643A2" w14:textId="47ECAA50" w:rsidR="004C2F43" w:rsidRDefault="004C2F43"/>
    <w:p w14:paraId="5D4E8E1C" w14:textId="6485424C" w:rsidR="00031224" w:rsidRDefault="00031224">
      <w:r>
        <w:t xml:space="preserve">Nicholas R. Harp, </w:t>
      </w:r>
      <w:r w:rsidR="00896DC9">
        <w:t xml:space="preserve">Nathan M. Petro, </w:t>
      </w:r>
      <w:r>
        <w:t>Catherine C. Brown, &amp; Maital Neta</w:t>
      </w:r>
    </w:p>
    <w:p w14:paraId="2F2A94FE" w14:textId="77777777" w:rsidR="00031224" w:rsidRDefault="00031224"/>
    <w:p w14:paraId="0BCE3284"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Description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0074B9B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Please give a brief description of your study, including some background, the purpose of the study, or broad research questions.</w:t>
      </w:r>
    </w:p>
    <w:p w14:paraId="3EC152D1" w14:textId="3A6860DF" w:rsidR="001B1F79" w:rsidRDefault="001B1F79"/>
    <w:p w14:paraId="7BAB490D" w14:textId="5B71D51F" w:rsidR="00031224" w:rsidRPr="00031224" w:rsidRDefault="00031224">
      <w:bookmarkStart w:id="0" w:name="_GoBack"/>
      <w:r>
        <w:t xml:space="preserve">The goal of this study is to develop a new stimulus set to </w:t>
      </w:r>
      <w:r w:rsidR="00597E44">
        <w:t>generalize</w:t>
      </w:r>
      <w:r>
        <w:t xml:space="preserve"> </w:t>
      </w:r>
      <w:r>
        <w:rPr>
          <w:i/>
          <w:iCs/>
        </w:rPr>
        <w:t>valence bias</w:t>
      </w:r>
      <w:r w:rsidR="00597E44">
        <w:rPr>
          <w:i/>
          <w:iCs/>
        </w:rPr>
        <w:t xml:space="preserve"> </w:t>
      </w:r>
      <w:r w:rsidR="00597E44">
        <w:t>across interpretations of faces, scenes, and words</w:t>
      </w:r>
      <w:r>
        <w:t xml:space="preserve">. Valence bias refers to an individual difference measure in which one’s propensity to interpret emotionally ambiguous faces (e.g., a surprised expression) or scenes (e.g., </w:t>
      </w:r>
      <w:r w:rsidR="00794415">
        <w:t>unhealthy</w:t>
      </w:r>
      <w:r w:rsidR="00597E44">
        <w:t xml:space="preserve"> food</w:t>
      </w:r>
      <w:r>
        <w:t>) as either positive or negative</w:t>
      </w:r>
      <w:r w:rsidR="005508B2">
        <w:t xml:space="preserve"> (Neta, Norris, &amp; Whalen, 2009; Neta, Kelley, &amp; Whalen, 2013)</w:t>
      </w:r>
      <w:r>
        <w:t xml:space="preserve">. </w:t>
      </w:r>
      <w:ins w:id="1" w:author="Nathan Petro" w:date="2019-10-02T13:58:00Z">
        <w:del w:id="2" w:author="Nicholas Harp" w:date="2019-10-07T13:47:00Z">
          <w:r w:rsidR="001B1F79" w:rsidDel="00263A02">
            <w:delText>M</w:delText>
          </w:r>
        </w:del>
      </w:ins>
    </w:p>
    <w:bookmarkEnd w:id="0"/>
    <w:p w14:paraId="7D96EBD4" w14:textId="77777777" w:rsidR="00031224" w:rsidRDefault="00031224"/>
    <w:p w14:paraId="1B75839F"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Hypotheses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64718D9"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14:paraId="62641B5B" w14:textId="70A730CB" w:rsidR="005D029A" w:rsidRDefault="005D029A" w:rsidP="00031224">
      <w:pPr>
        <w:pStyle w:val="ListParagraph"/>
        <w:numPr>
          <w:ilvl w:val="0"/>
          <w:numId w:val="2"/>
        </w:numPr>
      </w:pPr>
      <w:r>
        <w:t xml:space="preserve">We predict larger variability </w:t>
      </w:r>
      <w:r w:rsidR="00597E44">
        <w:t xml:space="preserve">(i.e., standard deviation) </w:t>
      </w:r>
      <w:r>
        <w:t xml:space="preserve">of </w:t>
      </w:r>
      <w:commentRangeStart w:id="3"/>
      <w:r>
        <w:t>interpretations</w:t>
      </w:r>
      <w:ins w:id="4" w:author="Nicholas Harp" w:date="2019-10-07T12:55:00Z">
        <w:r w:rsidR="00BF336A">
          <w:t xml:space="preserve"> (i.e., positive or negative judgment)</w:t>
        </w:r>
      </w:ins>
      <w:r>
        <w:t xml:space="preserve"> </w:t>
      </w:r>
      <w:commentRangeEnd w:id="3"/>
      <w:r w:rsidR="004A4102">
        <w:rPr>
          <w:rStyle w:val="CommentReference"/>
        </w:rPr>
        <w:commentReference w:id="3"/>
      </w:r>
      <w:r>
        <w:t xml:space="preserve">for ambiguous, compared to clearly valenced, words. </w:t>
      </w:r>
    </w:p>
    <w:p w14:paraId="23C6B32D" w14:textId="1FC148DF" w:rsidR="00031224" w:rsidRDefault="00031224" w:rsidP="00031224">
      <w:pPr>
        <w:pStyle w:val="ListParagraph"/>
        <w:numPr>
          <w:ilvl w:val="0"/>
          <w:numId w:val="2"/>
        </w:numPr>
      </w:pPr>
      <w:r>
        <w:t>We predict a positive correlation between percent negative ratings of ambiguous words and ambiguous facial expressions</w:t>
      </w:r>
      <w:r w:rsidR="002F4D2B">
        <w:t xml:space="preserve"> (controlling for age and gender)</w:t>
      </w:r>
      <w:r>
        <w:t xml:space="preserve">. </w:t>
      </w:r>
    </w:p>
    <w:p w14:paraId="321E0943" w14:textId="2CF4BE39" w:rsidR="00031224" w:rsidRDefault="00031224" w:rsidP="00031224">
      <w:pPr>
        <w:pStyle w:val="ListParagraph"/>
        <w:numPr>
          <w:ilvl w:val="0"/>
          <w:numId w:val="2"/>
        </w:numPr>
      </w:pPr>
      <w:r>
        <w:t xml:space="preserve">We predict a positive correlation between percent negative ratings of ambiguous words and ambiguous </w:t>
      </w:r>
      <w:r w:rsidR="005D029A">
        <w:t>scenes</w:t>
      </w:r>
      <w:r w:rsidR="002F4D2B">
        <w:t xml:space="preserve"> (controlling for age and gender)</w:t>
      </w:r>
      <w:r w:rsidR="005D029A">
        <w:t xml:space="preserve">. </w:t>
      </w:r>
    </w:p>
    <w:p w14:paraId="241FB309" w14:textId="3310414A" w:rsidR="00597E44" w:rsidRDefault="00794415" w:rsidP="00597E44">
      <w:pPr>
        <w:pStyle w:val="ListParagraph"/>
        <w:numPr>
          <w:ilvl w:val="0"/>
          <w:numId w:val="2"/>
        </w:numPr>
      </w:pPr>
      <w:r>
        <w:t>As in prior work, w</w:t>
      </w:r>
      <w:r w:rsidR="00597E44">
        <w:t>e predict a positive correlation between percent negative ratings of ambiguous faces and ambiguous scenes</w:t>
      </w:r>
      <w:r w:rsidR="002F4D2B">
        <w:t xml:space="preserve"> (controlling for age and gender)</w:t>
      </w:r>
      <w:r w:rsidR="00597E44">
        <w:t xml:space="preserve">. </w:t>
      </w:r>
    </w:p>
    <w:p w14:paraId="253506EE" w14:textId="77777777" w:rsidR="00031224" w:rsidRDefault="00031224" w:rsidP="002F4D2B"/>
    <w:p w14:paraId="2B471080"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you will be asked to describe the overall design of your study. Remember that this research plan is designed to register a single study, so if you have multiple experimental designs, please complete a separate preregistration.</w:t>
      </w:r>
    </w:p>
    <w:p w14:paraId="01B38BA5" w14:textId="6050D4AA" w:rsidR="004C2F43" w:rsidRDefault="004C2F43"/>
    <w:p w14:paraId="3D9B12C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lastRenderedPageBreak/>
        <w:t>Study type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12C6C9C"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Please check one of the following statements</w:t>
      </w:r>
    </w:p>
    <w:p w14:paraId="204F4A01" w14:textId="77777777" w:rsidR="004C2F43" w:rsidRPr="004C2F43" w:rsidRDefault="004C2F43" w:rsidP="004C2F43">
      <w:pPr>
        <w:rPr>
          <w:rFonts w:ascii="Times New Roman" w:eastAsia="Times New Roman" w:hAnsi="Times New Roman" w:cs="Times New Roman"/>
        </w:rPr>
      </w:pPr>
    </w:p>
    <w:p w14:paraId="1CD6DE16" w14:textId="7DA40A88" w:rsidR="004C2F43" w:rsidRPr="004C2F43" w:rsidRDefault="00031224" w:rsidP="004C2F43">
      <w:pPr>
        <w:shd w:val="clear" w:color="auto" w:fill="F5F5F5"/>
        <w:spacing w:after="150"/>
        <w:rPr>
          <w:rFonts w:ascii="Helvetica Neue" w:eastAsia="Times New Roman" w:hAnsi="Helvetica Neue" w:cs="Times New Roman"/>
          <w:color w:val="333333"/>
          <w:sz w:val="21"/>
          <w:szCs w:val="21"/>
        </w:rPr>
      </w:pPr>
      <w:r w:rsidRPr="00031224">
        <w:rPr>
          <w:rFonts w:ascii="Helvetica Neue" w:eastAsia="Times New Roman" w:hAnsi="Helvetica Neue" w:cs="Times New Roman"/>
          <w:b/>
          <w:bCs/>
          <w:color w:val="333333"/>
          <w:sz w:val="21"/>
          <w:szCs w:val="21"/>
        </w:rPr>
        <w:t>****</w:t>
      </w:r>
      <w:r w:rsidR="004C2F43" w:rsidRPr="004C2F43">
        <w:rPr>
          <w:rFonts w:ascii="Helvetica Neue" w:eastAsia="Times New Roman" w:hAnsi="Helvetica Neue" w:cs="Times New Roman"/>
          <w:b/>
          <w:bCs/>
          <w:color w:val="333333"/>
          <w:sz w:val="21"/>
          <w:szCs w:val="21"/>
        </w:rPr>
        <w:t> Experiment</w:t>
      </w:r>
      <w:r w:rsidR="004C2F43" w:rsidRPr="004C2F43">
        <w:rPr>
          <w:rFonts w:ascii="Helvetica Neue" w:eastAsia="Times New Roman" w:hAnsi="Helvetica Neue" w:cs="Times New Roman"/>
          <w:color w:val="333333"/>
          <w:sz w:val="21"/>
          <w:szCs w:val="21"/>
        </w:rPr>
        <w:t xml:space="preserve"> - </w:t>
      </w:r>
      <w:r w:rsidR="004C2F43" w:rsidRPr="006A76CF">
        <w:rPr>
          <w:rFonts w:ascii="Helvetica Neue" w:eastAsia="Times New Roman" w:hAnsi="Helvetica Neue" w:cs="Times New Roman"/>
          <w:b/>
          <w:bCs/>
          <w:color w:val="333333"/>
          <w:sz w:val="21"/>
          <w:szCs w:val="21"/>
        </w:rPr>
        <w:t xml:space="preserve">A researcher randomly assigns treatments to study </w:t>
      </w:r>
      <w:proofErr w:type="gramStart"/>
      <w:r w:rsidR="004C2F43" w:rsidRPr="006A76CF">
        <w:rPr>
          <w:rFonts w:ascii="Helvetica Neue" w:eastAsia="Times New Roman" w:hAnsi="Helvetica Neue" w:cs="Times New Roman"/>
          <w:b/>
          <w:bCs/>
          <w:color w:val="333333"/>
          <w:sz w:val="21"/>
          <w:szCs w:val="21"/>
        </w:rPr>
        <w:t>subjects,</w:t>
      </w:r>
      <w:proofErr w:type="gramEnd"/>
      <w:r w:rsidR="004C2F43" w:rsidRPr="006A76CF">
        <w:rPr>
          <w:rFonts w:ascii="Helvetica Neue" w:eastAsia="Times New Roman" w:hAnsi="Helvetica Neue" w:cs="Times New Roman"/>
          <w:b/>
          <w:bCs/>
          <w:color w:val="333333"/>
          <w:sz w:val="21"/>
          <w:szCs w:val="21"/>
        </w:rPr>
        <w:t xml:space="preserve"> this includes field or lab experiments. This is also known as an intervention experiment and includes randomized controlled trials.</w:t>
      </w:r>
    </w:p>
    <w:p w14:paraId="7A12A92C"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Observational Study - Data is collected from study subjects that are not randomly assigned to a treatment. This includes surveys, “natural experiments,” and regression discontinuity designs.</w:t>
      </w:r>
    </w:p>
    <w:p w14:paraId="38F107DD"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Meta-Analysis - A systematic review of published studies.</w:t>
      </w:r>
    </w:p>
    <w:p w14:paraId="11C789B9"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Other</w:t>
      </w:r>
    </w:p>
    <w:p w14:paraId="17FB799E" w14:textId="2EFB28EB" w:rsidR="004C2F43" w:rsidRDefault="004C2F43"/>
    <w:p w14:paraId="2C7FA5E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Blinding</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380D408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Blinding describes who is aware of the experimental manipulations within a study. Mark all that apply.</w:t>
      </w:r>
    </w:p>
    <w:p w14:paraId="6F7237B0" w14:textId="77777777" w:rsidR="004C2F43" w:rsidRPr="004C2F43" w:rsidRDefault="004C2F43" w:rsidP="004C2F43">
      <w:pPr>
        <w:rPr>
          <w:rFonts w:ascii="Times New Roman" w:eastAsia="Times New Roman" w:hAnsi="Times New Roman" w:cs="Times New Roman"/>
        </w:rPr>
      </w:pPr>
    </w:p>
    <w:p w14:paraId="0BCF4C4F" w14:textId="30AEE691" w:rsidR="004C2F43" w:rsidRPr="00794415" w:rsidRDefault="004C2F43" w:rsidP="004C2F43">
      <w:pPr>
        <w:shd w:val="clear" w:color="auto" w:fill="F5F5F5"/>
        <w:spacing w:after="150"/>
        <w:rPr>
          <w:rFonts w:ascii="Helvetica Neue" w:eastAsia="Times New Roman" w:hAnsi="Helvetica Neue" w:cs="Times New Roman"/>
          <w:color w:val="333333"/>
          <w:sz w:val="21"/>
          <w:szCs w:val="21"/>
        </w:rPr>
      </w:pPr>
      <w:r w:rsidRPr="00794415">
        <w:rPr>
          <w:rFonts w:ascii="Helvetica Neue" w:eastAsia="Times New Roman" w:hAnsi="Helvetica Neue" w:cs="Times New Roman"/>
          <w:color w:val="333333"/>
          <w:sz w:val="21"/>
          <w:szCs w:val="21"/>
        </w:rPr>
        <w:t>No blinding is involved in this study.</w:t>
      </w:r>
    </w:p>
    <w:p w14:paraId="2AAF1F6F" w14:textId="7F1FCB5D" w:rsidR="004C2F43" w:rsidRPr="00794415" w:rsidRDefault="00794415" w:rsidP="004C2F43">
      <w:pPr>
        <w:shd w:val="clear" w:color="auto" w:fill="F5F5F5"/>
        <w:spacing w:after="150"/>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 xml:space="preserve">*** </w:t>
      </w:r>
      <w:r w:rsidR="004C2F43" w:rsidRPr="00794415">
        <w:rPr>
          <w:rFonts w:ascii="Helvetica Neue" w:eastAsia="Times New Roman" w:hAnsi="Helvetica Neue" w:cs="Times New Roman"/>
          <w:b/>
          <w:bCs/>
          <w:color w:val="333333"/>
          <w:sz w:val="21"/>
          <w:szCs w:val="21"/>
        </w:rPr>
        <w:t>For studies that involve human subjects, they will not know the treatment group to which they have been assigned.</w:t>
      </w:r>
    </w:p>
    <w:p w14:paraId="1B55A9A9"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Personnel who interact directly with the study subjects (either human or non-human subjects) will not be aware of the assigned treatments. (Commonly known as “double blind”)</w:t>
      </w:r>
    </w:p>
    <w:p w14:paraId="405A850C"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Personnel who analyze the data collected from the study are not aware of the treatment applied to any given group.</w:t>
      </w:r>
    </w:p>
    <w:p w14:paraId="745D8760" w14:textId="6BAEF03A" w:rsidR="004C2F43" w:rsidRDefault="004C2F43"/>
    <w:p w14:paraId="06B7887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Is there any additional blinding in this study?</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9FAB55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Blinding (Other)</w:t>
      </w:r>
    </w:p>
    <w:p w14:paraId="3142DD3A" w14:textId="320C87DA" w:rsidR="004C2F43" w:rsidRDefault="004C2F43"/>
    <w:p w14:paraId="01B3AB8F"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Study design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64C92EA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25C49295" w14:textId="36091106" w:rsidR="004C2F43" w:rsidRDefault="004C2F43"/>
    <w:p w14:paraId="14DEDF76" w14:textId="7D6E4ED6" w:rsidR="00646886" w:rsidRDefault="00646886">
      <w:r>
        <w:t xml:space="preserve">This will be a within-subjects repeated measures design. </w:t>
      </w:r>
      <w:r w:rsidR="006A76CF">
        <w:t xml:space="preserve">Counter-balancing is described below in the “Randomization” section. </w:t>
      </w:r>
    </w:p>
    <w:p w14:paraId="45CB7897" w14:textId="77777777" w:rsidR="00646886" w:rsidRDefault="00646886"/>
    <w:p w14:paraId="7F075046"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1"/>
          <w:szCs w:val="21"/>
          <w:shd w:val="clear" w:color="auto" w:fill="F5F5F5"/>
        </w:rPr>
        <w:t xml:space="preserve">You may attach up to 5 file(s) to this question. You may attach files that you already have in this OSF </w:t>
      </w:r>
      <w:proofErr w:type="gramStart"/>
      <w:r w:rsidRPr="004C2F43">
        <w:rPr>
          <w:rFonts w:ascii="Helvetica Neue" w:eastAsia="Times New Roman" w:hAnsi="Helvetica Neue" w:cs="Times New Roman"/>
          <w:color w:val="333333"/>
          <w:sz w:val="21"/>
          <w:szCs w:val="21"/>
          <w:shd w:val="clear" w:color="auto" w:fill="F5F5F5"/>
        </w:rPr>
        <w:t>project, or</w:t>
      </w:r>
      <w:proofErr w:type="gramEnd"/>
      <w:r w:rsidRPr="004C2F43">
        <w:rPr>
          <w:rFonts w:ascii="Helvetica Neue" w:eastAsia="Times New Roman" w:hAnsi="Helvetica Neue" w:cs="Times New Roman"/>
          <w:color w:val="333333"/>
          <w:sz w:val="21"/>
          <w:szCs w:val="21"/>
          <w:shd w:val="clear" w:color="auto" w:fill="F5F5F5"/>
        </w:rPr>
        <w:t xml:space="preserve"> upload a new file from your computer. Uploaded files will automatically be added to this project so that they can be registered.</w:t>
      </w:r>
      <w:r w:rsidRPr="004C2F43">
        <w:rPr>
          <w:rFonts w:ascii="Helvetica Neue" w:eastAsia="Times New Roman" w:hAnsi="Helvetica Neue" w:cs="Times New Roman"/>
          <w:color w:val="333333"/>
          <w:sz w:val="21"/>
          <w:szCs w:val="21"/>
        </w:rPr>
        <w:br/>
      </w:r>
    </w:p>
    <w:p w14:paraId="569F8936"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lastRenderedPageBreak/>
        <w:t>File(s) selected for upload:</w:t>
      </w:r>
    </w:p>
    <w:p w14:paraId="415FB927"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Attach File</w:t>
      </w:r>
    </w:p>
    <w:p w14:paraId="278BAA60" w14:textId="104EF386" w:rsidR="004C2F43" w:rsidRDefault="004C2F43"/>
    <w:p w14:paraId="3B78455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Randomization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100862C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If you are doing a randomized study, how will you randomize, and at what level? </w:t>
      </w:r>
    </w:p>
    <w:p w14:paraId="3FE113CD" w14:textId="6A50DB4A" w:rsidR="004C2F43" w:rsidRPr="00A91A26" w:rsidRDefault="005D029A">
      <w:r>
        <w:t xml:space="preserve">We will use within-subjects randomization (i.e., counterbalancing). </w:t>
      </w:r>
      <w:r w:rsidR="00A91A26">
        <w:t xml:space="preserve">There will be several components to our randomization. First, subjects will be randomly assigned to an order of stimulus blocks; that is, the words, faces, or scenes blocks will be presented in different orders (randomly) across participants. </w:t>
      </w:r>
      <w:r w:rsidR="00A91A26" w:rsidRPr="006A76CF">
        <w:t>We will also pseudorandomly present the items within each block</w:t>
      </w:r>
      <w:r w:rsidR="006A76CF" w:rsidRPr="006A76CF">
        <w:t>, such that positive and negative stimuli precede ambiguous stimuli equally (but stimuli within each valence condition will be randomized)</w:t>
      </w:r>
      <w:r w:rsidR="00A91A26" w:rsidRPr="006A76CF">
        <w:t>.</w:t>
      </w:r>
      <w:r w:rsidR="00A91A26">
        <w:rPr>
          <w:b/>
          <w:bCs/>
        </w:rPr>
        <w:t xml:space="preserve"> </w:t>
      </w:r>
      <w:r w:rsidR="00A91A26">
        <w:t xml:space="preserve">Further, we will counterbalance response sides (i.e., “A” is positive and “L” is negative or vice-a-versa) across participants. </w:t>
      </w:r>
    </w:p>
    <w:p w14:paraId="090D7225" w14:textId="77777777" w:rsidR="005D029A" w:rsidRDefault="005D029A"/>
    <w:p w14:paraId="4BB0633C"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3DAE88EF" w14:textId="48DBCBB7" w:rsidR="004C2F43" w:rsidRDefault="004C2F43"/>
    <w:p w14:paraId="31BF075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Existing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8890A92"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see https://cos.io/prereg for more information.</w:t>
      </w:r>
    </w:p>
    <w:p w14:paraId="0C67297B" w14:textId="77777777" w:rsidR="004C2F43" w:rsidRPr="004C2F43" w:rsidRDefault="004C2F43" w:rsidP="004C2F43">
      <w:pPr>
        <w:rPr>
          <w:rFonts w:ascii="Times New Roman" w:eastAsia="Times New Roman" w:hAnsi="Times New Roman" w:cs="Times New Roman"/>
        </w:rPr>
      </w:pPr>
    </w:p>
    <w:p w14:paraId="6CAF0E20" w14:textId="77777777" w:rsidR="004C2F43" w:rsidRPr="004C2F43" w:rsidRDefault="004C2F43" w:rsidP="004C2F43">
      <w:pPr>
        <w:shd w:val="clear" w:color="auto" w:fill="F5F5F5"/>
        <w:spacing w:after="150"/>
        <w:rPr>
          <w:rFonts w:ascii="Helvetica Neue" w:eastAsia="Times New Roman" w:hAnsi="Helvetica Neue" w:cs="Times New Roman"/>
          <w:b/>
          <w:bCs/>
          <w:color w:val="333333"/>
          <w:sz w:val="21"/>
          <w:szCs w:val="21"/>
        </w:rPr>
      </w:pPr>
      <w:r w:rsidRPr="004C2F43">
        <w:rPr>
          <w:rFonts w:ascii="Helvetica Neue" w:eastAsia="Times New Roman" w:hAnsi="Helvetica Neue" w:cs="Times New Roman"/>
          <w:b/>
          <w:bCs/>
          <w:color w:val="333333"/>
          <w:sz w:val="21"/>
          <w:szCs w:val="21"/>
        </w:rPr>
        <w:t> Registration prior to creation of data </w:t>
      </w:r>
    </w:p>
    <w:p w14:paraId="12BDD58B"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any human observation of the data </w:t>
      </w:r>
    </w:p>
    <w:p w14:paraId="17B5E8FA"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accessing the data </w:t>
      </w:r>
    </w:p>
    <w:p w14:paraId="38B76A21"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analysis of the data </w:t>
      </w:r>
    </w:p>
    <w:p w14:paraId="6F6F4D60"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following analysis of the data </w:t>
      </w:r>
    </w:p>
    <w:p w14:paraId="1BF85077" w14:textId="77777777" w:rsidR="004C2F43" w:rsidRPr="004C2F43" w:rsidRDefault="004C2F43" w:rsidP="004C2F43">
      <w:pPr>
        <w:rPr>
          <w:rFonts w:ascii="Times New Roman" w:eastAsia="Times New Roman" w:hAnsi="Times New Roman" w:cs="Times New Roman"/>
        </w:rPr>
      </w:pPr>
    </w:p>
    <w:p w14:paraId="3322F9EE" w14:textId="2033B0FC" w:rsidR="004C2F43" w:rsidRDefault="004C2F43"/>
    <w:p w14:paraId="4583098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Explanation of existing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F123772"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w:t>
      </w:r>
      <w:r w:rsidRPr="004C2F43">
        <w:rPr>
          <w:rFonts w:ascii="Helvetica Neue" w:eastAsia="Times New Roman" w:hAnsi="Helvetica Neue" w:cs="Times New Roman"/>
          <w:b/>
          <w:bCs/>
          <w:color w:val="737373"/>
          <w:sz w:val="26"/>
          <w:szCs w:val="26"/>
        </w:rPr>
        <w:lastRenderedPageBreak/>
        <w:t>observed the data, or how you have avoided observing any analysis of the specific data you will use in your study.</w:t>
      </w:r>
    </w:p>
    <w:p w14:paraId="7A197F85" w14:textId="7D8C631E" w:rsidR="004C2F43" w:rsidRPr="00A91A26" w:rsidRDefault="00BF336A">
      <w:ins w:id="5" w:author="Nicholas Harp" w:date="2019-10-07T12:57:00Z">
        <w:r>
          <w:t xml:space="preserve">We piloted </w:t>
        </w:r>
        <w:r>
          <w:t xml:space="preserve">a large set (i.e., 629) of words were piloted in a previous study in order to determine which word stimuli we expect to be ambiguous in the present work. </w:t>
        </w:r>
      </w:ins>
      <w:r w:rsidR="00A91A26">
        <w:t>Creation of th</w:t>
      </w:r>
      <w:ins w:id="6" w:author="Nicholas Harp" w:date="2019-10-07T12:58:00Z">
        <w:r>
          <w:t>e present</w:t>
        </w:r>
      </w:ins>
      <w:del w:id="7" w:author="Nicholas Harp" w:date="2019-10-07T12:58:00Z">
        <w:r w:rsidR="00A91A26" w:rsidDel="00BF336A">
          <w:delText>is</w:delText>
        </w:r>
      </w:del>
      <w:r w:rsidR="00A91A26">
        <w:t xml:space="preserve"> data will occur </w:t>
      </w:r>
      <w:r w:rsidR="00A91A26">
        <w:rPr>
          <w:i/>
          <w:iCs/>
        </w:rPr>
        <w:t>after</w:t>
      </w:r>
      <w:r w:rsidR="00A91A26">
        <w:t xml:space="preserve"> submission of this preregistration. </w:t>
      </w:r>
      <w:commentRangeStart w:id="8"/>
      <w:r w:rsidR="00A91A26">
        <w:t xml:space="preserve">To be transparent, </w:t>
      </w:r>
      <w:commentRangeEnd w:id="8"/>
      <w:r w:rsidR="004A4102">
        <w:rPr>
          <w:rStyle w:val="CommentReference"/>
        </w:rPr>
        <w:commentReference w:id="8"/>
      </w:r>
      <w:del w:id="9" w:author="Nicholas Harp" w:date="2019-10-07T12:57:00Z">
        <w:r w:rsidR="00A91A26" w:rsidDel="00BF336A">
          <w:delText xml:space="preserve">a large set (i.e., 629) of words were piloted </w:delText>
        </w:r>
        <w:r w:rsidR="00086503" w:rsidDel="00BF336A">
          <w:delText>in a previous study in order to determine which word stimuli we expect to be ambiguous in the present work.</w:delText>
        </w:r>
      </w:del>
      <w:r w:rsidR="00086503">
        <w:t xml:space="preserve"> </w:t>
      </w:r>
    </w:p>
    <w:p w14:paraId="71F3FC31" w14:textId="77777777" w:rsidR="00A91A26" w:rsidRDefault="00A91A26"/>
    <w:p w14:paraId="296A84B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Data collection procedures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767285D8"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don't include human subjects, include information about how you will collect samples, duration of data gathering efforts, source or location of samples, or batch numbers you will use.</w:t>
      </w:r>
    </w:p>
    <w:p w14:paraId="76C31802" w14:textId="7670CD11" w:rsidR="004C2F43" w:rsidRDefault="004C2F43"/>
    <w:p w14:paraId="60780D52" w14:textId="7A93D92A" w:rsidR="00086503" w:rsidRDefault="00086503">
      <w:r>
        <w:t xml:space="preserve">We will collect data through the experiment builder website Gorilla. Participants for the study will be recruited through Amazon </w:t>
      </w:r>
      <w:proofErr w:type="spellStart"/>
      <w:r>
        <w:t>Mturk</w:t>
      </w:r>
      <w:proofErr w:type="spellEnd"/>
      <w:r>
        <w:t xml:space="preserve"> and then routed to the Gorilla website. Specifically, we will recruit from the U.S. adult population (i.e., over 18 years old). We will only recruit through postings on Amazon </w:t>
      </w:r>
      <w:proofErr w:type="spellStart"/>
      <w:r>
        <w:t>Mturk</w:t>
      </w:r>
      <w:proofErr w:type="spellEnd"/>
      <w:r>
        <w:t xml:space="preserve"> and all participants will be compensated $</w:t>
      </w:r>
      <w:r w:rsidR="006A76CF">
        <w:t>2.25 f</w:t>
      </w:r>
      <w:r>
        <w:t xml:space="preserve">or completion of the study. After data collection, some participants may be excluded for failing to provide above chance correct ratings for </w:t>
      </w:r>
      <w:del w:id="10" w:author="Nicholas Harp" w:date="2019-10-07T13:00:00Z">
        <w:r w:rsidDel="00BF336A">
          <w:delText xml:space="preserve">the </w:delText>
        </w:r>
        <w:commentRangeStart w:id="11"/>
        <w:r w:rsidDel="00BF336A">
          <w:delText xml:space="preserve">clearly valenced </w:delText>
        </w:r>
      </w:del>
      <w:r>
        <w:t>stimuli</w:t>
      </w:r>
      <w:ins w:id="12" w:author="Nicholas Harp" w:date="2019-10-07T13:00:00Z">
        <w:r w:rsidR="00BF336A">
          <w:t xml:space="preserve"> with clear positive or negative valence</w:t>
        </w:r>
      </w:ins>
      <w:del w:id="13" w:author="Nicholas Harp" w:date="2019-10-07T13:00:00Z">
        <w:r w:rsidDel="00BF336A">
          <w:delText>—</w:delText>
        </w:r>
      </w:del>
      <w:ins w:id="14" w:author="Nathan Petro" w:date="2019-10-02T13:48:00Z">
        <w:del w:id="15" w:author="Nicholas Harp" w:date="2019-10-07T13:00:00Z">
          <w:r w:rsidR="004A4102" w:rsidDel="00BF336A">
            <w:delText>al</w:delText>
          </w:r>
        </w:del>
      </w:ins>
      <w:del w:id="16" w:author="Nicholas Harp" w:date="2019-10-07T13:00:00Z">
        <w:r w:rsidDel="00BF336A">
          <w:delText>though this only applies to the previously validated stimulus sets (faces, scenes)</w:delText>
        </w:r>
      </w:del>
      <w:ins w:id="17" w:author="Nicholas Harp" w:date="2019-10-07T13:00:00Z">
        <w:r w:rsidR="00BF336A">
          <w:t xml:space="preserve"> as done in our previous work (</w:t>
        </w:r>
      </w:ins>
      <w:ins w:id="18" w:author="Nicholas Harp" w:date="2019-10-07T13:03:00Z">
        <w:r w:rsidR="00BF336A">
          <w:t>Neta, Kelley, &amp; Whalen, 2013; Neta, Norris, &amp; Whalen, 2009;</w:t>
        </w:r>
        <w:r w:rsidR="00BF336A" w:rsidRPr="00BF336A">
          <w:t xml:space="preserve"> </w:t>
        </w:r>
        <w:r w:rsidR="00BF336A">
          <w:t>Neta &amp; Tong, 2016</w:t>
        </w:r>
      </w:ins>
      <w:ins w:id="19" w:author="Nicholas Harp" w:date="2019-10-07T13:00:00Z">
        <w:r w:rsidR="00BF336A">
          <w:t>)</w:t>
        </w:r>
      </w:ins>
      <w:r>
        <w:t xml:space="preserve">. </w:t>
      </w:r>
      <w:commentRangeEnd w:id="11"/>
      <w:r w:rsidR="004A4102">
        <w:rPr>
          <w:rStyle w:val="CommentReference"/>
        </w:rPr>
        <w:commentReference w:id="11"/>
      </w:r>
    </w:p>
    <w:p w14:paraId="41931B51" w14:textId="77777777" w:rsidR="00086503" w:rsidRDefault="00086503"/>
    <w:p w14:paraId="0710EDE3"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xml:space="preserve">You may attach up to 5 file(s) to this question. You may attach files that you already have in this OSF </w:t>
      </w:r>
      <w:proofErr w:type="gramStart"/>
      <w:r w:rsidRPr="004C2F43">
        <w:rPr>
          <w:rFonts w:ascii="Helvetica Neue" w:eastAsia="Times New Roman" w:hAnsi="Helvetica Neue" w:cs="Times New Roman"/>
          <w:color w:val="333333"/>
          <w:sz w:val="21"/>
          <w:szCs w:val="21"/>
        </w:rPr>
        <w:t>project, or</w:t>
      </w:r>
      <w:proofErr w:type="gramEnd"/>
      <w:r w:rsidRPr="004C2F43">
        <w:rPr>
          <w:rFonts w:ascii="Helvetica Neue" w:eastAsia="Times New Roman" w:hAnsi="Helvetica Neue" w:cs="Times New Roman"/>
          <w:color w:val="333333"/>
          <w:sz w:val="21"/>
          <w:szCs w:val="21"/>
        </w:rPr>
        <w:t xml:space="preserve"> upload a new file from your computer. Uploaded files will automatically be added to this project so that they can be registered.</w:t>
      </w:r>
      <w:r w:rsidRPr="004C2F43">
        <w:rPr>
          <w:rFonts w:ascii="Helvetica Neue" w:eastAsia="Times New Roman" w:hAnsi="Helvetica Neue" w:cs="Times New Roman"/>
          <w:color w:val="333333"/>
          <w:sz w:val="21"/>
          <w:szCs w:val="21"/>
        </w:rPr>
        <w:br/>
      </w:r>
    </w:p>
    <w:p w14:paraId="2F82C5DA"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File(s) selected for upload:</w:t>
      </w:r>
    </w:p>
    <w:p w14:paraId="46ED125D"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Attach File</w:t>
      </w:r>
    </w:p>
    <w:p w14:paraId="0FE64F48" w14:textId="77777777" w:rsidR="004C2F43" w:rsidRPr="004C2F43" w:rsidRDefault="004C2F43" w:rsidP="004C2F43">
      <w:pPr>
        <w:rPr>
          <w:rFonts w:ascii="Times New Roman" w:eastAsia="Times New Roman" w:hAnsi="Times New Roman" w:cs="Times New Roman"/>
        </w:rPr>
      </w:pPr>
    </w:p>
    <w:p w14:paraId="2A163BFE"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Sample size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32084BE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7D01D331" w14:textId="035595F9" w:rsidR="004C2F43" w:rsidRDefault="004C2F43"/>
    <w:p w14:paraId="7743E60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Sample size rationale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02DD7DDB"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lastRenderedPageBreak/>
        <w:t>This could include a power analysis or an arbitrary constraint such as time, money, or personnel.</w:t>
      </w:r>
    </w:p>
    <w:p w14:paraId="056720E4" w14:textId="338810B7" w:rsidR="004C2F43" w:rsidRDefault="00B73D04">
      <w:r>
        <w:t>Given that the observed correlation between valence bias measured with faces compared to scenes is typically small to medium (i.e., r = .3</w:t>
      </w:r>
      <w:r w:rsidR="00794295">
        <w:t xml:space="preserve"> to .5</w:t>
      </w:r>
      <w:r w:rsidR="00F44174">
        <w:t>; e.g., Neta, Kelley, and Whalen, 2013</w:t>
      </w:r>
      <w:r>
        <w:t>), we plan to collect a sample of 100</w:t>
      </w:r>
      <w:r w:rsidR="00DC0B21">
        <w:t xml:space="preserve"> participants with complete data</w:t>
      </w:r>
      <w:r>
        <w:t xml:space="preserve"> to guarantee above </w:t>
      </w:r>
      <w:r w:rsidR="00264BA3">
        <w:t>9</w:t>
      </w:r>
      <w:r>
        <w:t>0% power</w:t>
      </w:r>
      <w:r w:rsidR="00794295">
        <w:t xml:space="preserve"> </w:t>
      </w:r>
      <w:r w:rsidR="00264BA3">
        <w:t xml:space="preserve">(92 participants necessary for 90% power, 5% Type I error risk, r = .3; g*power) </w:t>
      </w:r>
      <w:r w:rsidR="00794295">
        <w:t xml:space="preserve">given a potentially “small” effect size. </w:t>
      </w:r>
    </w:p>
    <w:p w14:paraId="4001E4BD" w14:textId="77777777" w:rsidR="00B73D04" w:rsidRDefault="00B73D04"/>
    <w:p w14:paraId="5BA18AE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Stopping rule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5F59FC55"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If your data collection procedures do not give you full control over your exact sample size, specify how you will decide when to terminate your data collection. </w:t>
      </w:r>
    </w:p>
    <w:p w14:paraId="467F8A2F" w14:textId="1A3228DD" w:rsidR="004C2F43" w:rsidRDefault="004C2F43"/>
    <w:p w14:paraId="57C93245"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you can describe all variables (both manipulated and measured variables) that will later be used in your confirmatory analysis plan. In your analysis plan, you will have the opportunity to describe how each variable will be used. If you have variables that you are measuring for exploratory analyses, you are not required to list them, though you are permitted to do so.</w:t>
      </w:r>
    </w:p>
    <w:p w14:paraId="115673EA" w14:textId="5C9A556F" w:rsidR="004C2F43" w:rsidRDefault="004C2F43"/>
    <w:p w14:paraId="2B718142"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Manipulated variables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3C788F94"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all variables you plan to manipulate and the levels or treatment arms of each variable. This is not applicable to any observational study.</w:t>
      </w:r>
    </w:p>
    <w:p w14:paraId="27CC7165" w14:textId="772B9BD0" w:rsidR="004C2F43" w:rsidRDefault="00B73D04">
      <w:r>
        <w:t xml:space="preserve">We </w:t>
      </w:r>
      <w:r w:rsidR="00DC0B21">
        <w:t>will</w:t>
      </w:r>
      <w:r>
        <w:t xml:space="preserve"> manipulate stimulus type (faces, scenes, and words) as well as stimulus valence within each type (positive, negative, and ambiguous). </w:t>
      </w:r>
    </w:p>
    <w:p w14:paraId="583382C2" w14:textId="77777777" w:rsidR="00B73D04" w:rsidRDefault="00B73D04"/>
    <w:p w14:paraId="194045DA"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Measured variables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51C46AC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547F5C5F" w14:textId="1A8BDE9F" w:rsidR="004C2F43" w:rsidRDefault="00B73D04">
      <w:r>
        <w:t>Age, sex, race, and psychological/neurological history will be measured with a standard demographic survey.  We will calculate valence bias as a percent negative rating for each stimulus type and valence</w:t>
      </w:r>
      <w:ins w:id="20" w:author="Nicholas Harp" w:date="2019-10-07T13:09:00Z">
        <w:r w:rsidR="00120571">
          <w:t xml:space="preserve"> </w:t>
        </w:r>
      </w:ins>
      <w:del w:id="21" w:author="Nicholas Harp" w:date="2019-10-07T13:09:00Z">
        <w:r w:rsidDel="00120571">
          <w:delText>—</w:delText>
        </w:r>
      </w:del>
      <w:commentRangeStart w:id="22"/>
      <w:r>
        <w:t xml:space="preserve">as well as reaction times for each condition. </w:t>
      </w:r>
      <w:commentRangeEnd w:id="22"/>
      <w:r w:rsidR="004A4102">
        <w:rPr>
          <w:rStyle w:val="CommentReference"/>
        </w:rPr>
        <w:commentReference w:id="22"/>
      </w:r>
      <w:ins w:id="23" w:author="Nicholas Harp" w:date="2019-10-07T13:11:00Z">
        <w:r w:rsidR="00120571">
          <w:t xml:space="preserve">The valence bias and reaction time </w:t>
        </w:r>
        <w:proofErr w:type="gramStart"/>
        <w:r w:rsidR="00120571">
          <w:t>means</w:t>
        </w:r>
        <w:proofErr w:type="gramEnd"/>
        <w:r w:rsidR="00120571">
          <w:t xml:space="preserve"> and sta</w:t>
        </w:r>
      </w:ins>
      <w:ins w:id="24" w:author="Nicholas Harp" w:date="2019-10-07T13:12:00Z">
        <w:r w:rsidR="00120571">
          <w:t xml:space="preserve">ndard deviations will be calculated. </w:t>
        </w:r>
      </w:ins>
    </w:p>
    <w:p w14:paraId="37A26ECE" w14:textId="77777777" w:rsidR="00B73D04" w:rsidRDefault="00B73D04"/>
    <w:p w14:paraId="7F5E890E"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Indices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68BCCAEB"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If any measurements are going to be combined into an index (or even a mean), what measures will you use and how will they be combined? Include either a formula or a precise description of your method. If you are using a </w:t>
      </w:r>
      <w:r w:rsidRPr="004C2F43">
        <w:rPr>
          <w:rFonts w:ascii="Helvetica Neue" w:eastAsia="Times New Roman" w:hAnsi="Helvetica Neue" w:cs="Times New Roman"/>
          <w:b/>
          <w:bCs/>
          <w:color w:val="737373"/>
          <w:sz w:val="26"/>
          <w:szCs w:val="26"/>
        </w:rPr>
        <w:lastRenderedPageBreak/>
        <w:t>more complicated statistical method to combine measures (e.g. a factor analysis), you can note that here but describe the exact method in the analysis plan section.</w:t>
      </w:r>
    </w:p>
    <w:p w14:paraId="3CF55407" w14:textId="4D981C59" w:rsidR="004C2F43" w:rsidRDefault="00B73D04">
      <w:commentRangeStart w:id="25"/>
      <w:r>
        <w:t>We may combine positive/negative stimulus valence ratings into a measure of accuracy for clearly valenced stimuli</w:t>
      </w:r>
      <w:r w:rsidR="0062555B">
        <w:t>. We may average across faces, scenes, and words to calculate a “grand mean” valence bias.</w:t>
      </w:r>
      <w:ins w:id="26" w:author="Nicholas Harp" w:date="2019-10-07T13:08:00Z">
        <w:r w:rsidR="00120571">
          <w:t xml:space="preserve"> P</w:t>
        </w:r>
      </w:ins>
      <w:ins w:id="27" w:author="Nicholas Harp" w:date="2019-10-07T13:09:00Z">
        <w:r w:rsidR="00120571">
          <w:t xml:space="preserve">revious work has averaged across ratings of both faces and scenes to serve as a more robust measure of valence bias. </w:t>
        </w:r>
      </w:ins>
      <w:r w:rsidR="0062555B">
        <w:t xml:space="preserve"> </w:t>
      </w:r>
      <w:commentRangeEnd w:id="25"/>
      <w:r w:rsidR="00264BA3">
        <w:rPr>
          <w:rStyle w:val="CommentReference"/>
        </w:rPr>
        <w:commentReference w:id="25"/>
      </w:r>
      <w:ins w:id="28" w:author="Nathan Petro" w:date="2019-10-02T13:52:00Z">
        <w:r w:rsidR="004A4102">
          <w:t xml:space="preserve">      </w:t>
        </w:r>
        <w:commentRangeStart w:id="29"/>
        <w:r w:rsidR="004A4102">
          <w:t xml:space="preserve">   </w:t>
        </w:r>
        <w:commentRangeEnd w:id="29"/>
        <w:r w:rsidR="004A4102">
          <w:rPr>
            <w:rStyle w:val="CommentReference"/>
          </w:rPr>
          <w:commentReference w:id="29"/>
        </w:r>
      </w:ins>
    </w:p>
    <w:p w14:paraId="66ABAFB4" w14:textId="77777777" w:rsidR="00B73D04" w:rsidRDefault="00B73D04"/>
    <w:p w14:paraId="2C80718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Statistical models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568FC7F8"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What statistical model will you use to test each hypothesis? Please include the type of model (e.g. ANOVA, multiple regression, SEM, </w:t>
      </w:r>
      <w:proofErr w:type="spellStart"/>
      <w:r w:rsidRPr="004C2F43">
        <w:rPr>
          <w:rFonts w:ascii="Helvetica Neue" w:eastAsia="Times New Roman" w:hAnsi="Helvetica Neue" w:cs="Times New Roman"/>
          <w:b/>
          <w:bCs/>
          <w:color w:val="737373"/>
          <w:sz w:val="26"/>
          <w:szCs w:val="26"/>
        </w:rPr>
        <w:t>etc</w:t>
      </w:r>
      <w:proofErr w:type="spellEnd"/>
      <w:r w:rsidRPr="004C2F43">
        <w:rPr>
          <w:rFonts w:ascii="Helvetica Neue" w:eastAsia="Times New Roman" w:hAnsi="Helvetica Neue" w:cs="Times New Roman"/>
          <w:b/>
          <w:bCs/>
          <w:color w:val="737373"/>
          <w:sz w:val="26"/>
          <w:szCs w:val="26"/>
        </w:rPr>
        <w:t>)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w:t>
      </w:r>
    </w:p>
    <w:p w14:paraId="735C1A0B" w14:textId="2548370F" w:rsidR="004C2F43" w:rsidRDefault="005508B2">
      <w:r>
        <w:t xml:space="preserve">As a manipulation check, we will run a repeated measures ANOVA with stimulus (faces, scenes, words) and valence (positive, negative, ambiguous) on percent negative ratings. We expect that negatively valenced stimuli will be more negative than both ambiguous and positive stimuli, and that positive stimuli will be less negative than ambiguous stimuli. </w:t>
      </w:r>
    </w:p>
    <w:p w14:paraId="5E74F7F7" w14:textId="48599D71" w:rsidR="005508B2" w:rsidRDefault="005508B2"/>
    <w:p w14:paraId="30F9C24E" w14:textId="62A974EB" w:rsidR="005508B2" w:rsidRDefault="005508B2">
      <w:commentRangeStart w:id="30"/>
      <w:r>
        <w:t xml:space="preserve">Paired sample </w:t>
      </w:r>
      <w:commentRangeEnd w:id="30"/>
      <w:r w:rsidR="00A40906">
        <w:rPr>
          <w:rStyle w:val="CommentReference"/>
        </w:rPr>
        <w:commentReference w:id="30"/>
      </w:r>
      <w:r>
        <w:t>t-tests will be used to compare standard deviation</w:t>
      </w:r>
      <w:r w:rsidR="00264BA3">
        <w:t xml:space="preserve"> values</w:t>
      </w:r>
      <w:r>
        <w:t xml:space="preserve"> of percent negative ratings across word </w:t>
      </w:r>
      <w:r w:rsidR="00264BA3">
        <w:t>valence</w:t>
      </w:r>
      <w:r>
        <w:t xml:space="preserve"> conditions (hypothesis 1)</w:t>
      </w:r>
    </w:p>
    <w:p w14:paraId="2A6A000E" w14:textId="3F90DFE5" w:rsidR="0062555B" w:rsidRDefault="0062555B"/>
    <w:p w14:paraId="33EA209F" w14:textId="26F29BB1" w:rsidR="0062555B" w:rsidRDefault="0062555B">
      <w:r>
        <w:t>Semi-partial</w:t>
      </w:r>
      <w:r w:rsidR="00DC0B21">
        <w:t xml:space="preserve"> or partial</w:t>
      </w:r>
      <w:r>
        <w:t xml:space="preserve"> correlation </w:t>
      </w:r>
      <w:r w:rsidR="005508B2">
        <w:t xml:space="preserve">will be used for the primary hypotheses (2-4) </w:t>
      </w:r>
      <w:r>
        <w:t xml:space="preserve">– This will allow us to compare </w:t>
      </w:r>
      <w:r w:rsidR="00DC0B21">
        <w:t>percent</w:t>
      </w:r>
      <w:r>
        <w:t xml:space="preserve"> negative ratings for each stimulus category while controlling for age and gender. </w:t>
      </w:r>
    </w:p>
    <w:p w14:paraId="52B7263B" w14:textId="77777777" w:rsidR="0062555B" w:rsidRDefault="0062555B"/>
    <w:p w14:paraId="2084958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Transformations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19697F50"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you plan on transforming, centering, recoding the data, or will require a coding scheme for categorical variables, please describe that process.</w:t>
      </w:r>
    </w:p>
    <w:p w14:paraId="68D806D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Inference criteria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28AB63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w:t>
      </w:r>
      <w:proofErr w:type="spellStart"/>
      <w:r w:rsidRPr="004C2F43">
        <w:rPr>
          <w:rFonts w:ascii="Helvetica Neue" w:eastAsia="Times New Roman" w:hAnsi="Helvetica Neue" w:cs="Times New Roman"/>
          <w:b/>
          <w:bCs/>
          <w:color w:val="737373"/>
          <w:sz w:val="26"/>
          <w:szCs w:val="26"/>
        </w:rPr>
        <w:t>you</w:t>
      </w:r>
      <w:proofErr w:type="spellEnd"/>
      <w:r w:rsidRPr="004C2F43">
        <w:rPr>
          <w:rFonts w:ascii="Helvetica Neue" w:eastAsia="Times New Roman" w:hAnsi="Helvetica Neue" w:cs="Times New Roman"/>
          <w:b/>
          <w:bCs/>
          <w:color w:val="737373"/>
          <w:sz w:val="26"/>
          <w:szCs w:val="26"/>
        </w:rPr>
        <w:t xml:space="preserve"> account for this? </w:t>
      </w:r>
    </w:p>
    <w:p w14:paraId="7D90A485" w14:textId="0BA2A1F2" w:rsidR="004C2F43" w:rsidRDefault="0062555B">
      <w:r>
        <w:lastRenderedPageBreak/>
        <w:t>We will use Bonferroni corrected p-values (i.e., .05 / number of tests to compare)</w:t>
      </w:r>
      <w:r w:rsidR="00264BA3">
        <w:t xml:space="preserve"> to adjust for multiple comparisons</w:t>
      </w:r>
      <w:r>
        <w:t xml:space="preserve">. </w:t>
      </w:r>
    </w:p>
    <w:p w14:paraId="1B386460" w14:textId="77777777" w:rsidR="0062555B" w:rsidRDefault="0062555B"/>
    <w:p w14:paraId="7CE42C08"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Data exclusion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587A31CE"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How will you determine which data points or samples if any to exclude from your analyses? How will outliers be handled? Will you use any awareness check?</w:t>
      </w:r>
    </w:p>
    <w:p w14:paraId="156128D8" w14:textId="75CE7158" w:rsidR="004C2F43" w:rsidRDefault="0062555B">
      <w:r>
        <w:t>RT outliers will be removed (i.e., 2.5 SDs from the mean or under 250ms)</w:t>
      </w:r>
      <w:r w:rsidR="00F44174">
        <w:t xml:space="preserve">—as in the pilot study. </w:t>
      </w:r>
    </w:p>
    <w:p w14:paraId="37D31606" w14:textId="46B9F3C2" w:rsidR="0062555B" w:rsidRDefault="0062555B">
      <w:r>
        <w:t xml:space="preserve">We’ll remove participants that fail to rate clearly valenced stimuli </w:t>
      </w:r>
      <w:r w:rsidR="00264BA3">
        <w:t xml:space="preserve">(faces, scenes) </w:t>
      </w:r>
      <w:r>
        <w:t xml:space="preserve">accurately (i.e., above 60% accuracy) </w:t>
      </w:r>
    </w:p>
    <w:p w14:paraId="1E9E26F9" w14:textId="77777777" w:rsidR="0062555B" w:rsidRDefault="0062555B"/>
    <w:p w14:paraId="283C7C22"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Missing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3372EBE9"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How will you deal with incomplete or missing data?</w:t>
      </w:r>
    </w:p>
    <w:p w14:paraId="3658F9CB" w14:textId="5E8A31F6" w:rsidR="004C2F43" w:rsidRDefault="0062555B">
      <w:r>
        <w:t xml:space="preserve">Pairwise deletion will be used for correlational analyses. </w:t>
      </w:r>
    </w:p>
    <w:p w14:paraId="1C37B87C" w14:textId="77777777" w:rsidR="0062555B" w:rsidRDefault="0062555B"/>
    <w:p w14:paraId="608DA6A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Exploratory analysis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51C4D926" w14:textId="07CB636B" w:rsidR="00F44174" w:rsidRPr="00F44174" w:rsidRDefault="004C2F43" w:rsidP="00F44174">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14:paraId="51D71CCA" w14:textId="79E993BE" w:rsidR="00F44174" w:rsidRPr="00264BA3" w:rsidRDefault="00264BA3" w:rsidP="00264BA3">
      <w:pPr>
        <w:rPr>
          <w:rFonts w:ascii="Times New Roman" w:eastAsia="Times New Roman" w:hAnsi="Times New Roman" w:cs="Times New Roman"/>
        </w:rPr>
      </w:pPr>
      <w:r>
        <w:rPr>
          <w:rFonts w:ascii="Times New Roman" w:eastAsia="Times New Roman" w:hAnsi="Times New Roman" w:cs="Times New Roman"/>
        </w:rPr>
        <w:t xml:space="preserve">There is the possibility that there may be item effects in these stimulus sets. Therefore, we intend to run exploratory analyses using mixed-effects models to better understand the qualities of individual stimuli and how this relates to valence bias. Within a given stimulus set (faces, scenes, or words) a single level mixed effects model may be used; however, we may also use multilevel modeling to assess across stimulus types (repeated measures) within individual participants. </w:t>
      </w:r>
    </w:p>
    <w:p w14:paraId="259FB90F" w14:textId="77777777" w:rsidR="00F44174" w:rsidRDefault="00F44174" w:rsidP="004C2F43">
      <w:pPr>
        <w:rPr>
          <w:rFonts w:ascii="Times New Roman" w:eastAsia="Times New Roman" w:hAnsi="Times New Roman" w:cs="Times New Roman"/>
        </w:rPr>
      </w:pPr>
    </w:p>
    <w:p w14:paraId="0A605461" w14:textId="3EAD9E53"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Other</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2C91C3C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w:t>
      </w:r>
    </w:p>
    <w:p w14:paraId="6F10D8D9" w14:textId="77777777" w:rsidR="004C2F43" w:rsidRPr="004C2F43" w:rsidRDefault="004C2F43" w:rsidP="004C2F43">
      <w:pPr>
        <w:rPr>
          <w:rFonts w:ascii="Times New Roman" w:eastAsia="Times New Roman" w:hAnsi="Times New Roman" w:cs="Times New Roman"/>
        </w:rPr>
      </w:pPr>
      <w:commentRangeStart w:id="31"/>
    </w:p>
    <w:p w14:paraId="225BC0DD" w14:textId="5AB32A16" w:rsidR="004C2F43" w:rsidRDefault="00264BA3">
      <w:r>
        <w:t>Neta, Kelley, &amp; Whalen</w:t>
      </w:r>
    </w:p>
    <w:p w14:paraId="6201D521" w14:textId="77777777" w:rsidR="00120571" w:rsidRDefault="00264BA3">
      <w:pPr>
        <w:rPr>
          <w:ins w:id="32" w:author="Nicholas Harp" w:date="2019-10-07T13:06:00Z"/>
        </w:rPr>
      </w:pPr>
      <w:r>
        <w:t>Neta, Norris, &amp; Whalen</w:t>
      </w:r>
      <w:commentRangeEnd w:id="31"/>
    </w:p>
    <w:p w14:paraId="266283DB" w14:textId="4F21EB2A" w:rsidR="00264BA3" w:rsidRDefault="00120571">
      <w:ins w:id="33" w:author="Nicholas Harp" w:date="2019-10-07T13:06:00Z">
        <w:r>
          <w:t>Neta &amp; Tong, 2016</w:t>
        </w:r>
      </w:ins>
      <w:r w:rsidR="007C1F83">
        <w:rPr>
          <w:rStyle w:val="CommentReference"/>
        </w:rPr>
        <w:commentReference w:id="31"/>
      </w:r>
    </w:p>
    <w:sectPr w:rsidR="00264BA3" w:rsidSect="004E72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athan Petro" w:date="2019-10-02T13:43:00Z" w:initials="NP">
    <w:p w14:paraId="60C507A1" w14:textId="72A90F93" w:rsidR="004A4102" w:rsidRDefault="004A4102">
      <w:pPr>
        <w:pStyle w:val="CommentText"/>
      </w:pPr>
      <w:r>
        <w:rPr>
          <w:rStyle w:val="CommentReference"/>
        </w:rPr>
        <w:annotationRef/>
      </w:r>
      <w:r>
        <w:t>It would be helpful to define what an “interpretation” is for us. Is it just “positive or negative”?  In the next hypothesis it is clearly said that we are looking at percent negative ratings, but it may not be clear that this is what is meant by “interpretation” in hypothesis 1.</w:t>
      </w:r>
    </w:p>
  </w:comment>
  <w:comment w:id="8" w:author="Nathan Petro" w:date="2019-10-02T13:46:00Z" w:initials="NP">
    <w:p w14:paraId="5AC7628D" w14:textId="538420BE" w:rsidR="004A4102" w:rsidRDefault="004A4102">
      <w:pPr>
        <w:pStyle w:val="CommentText"/>
      </w:pPr>
      <w:r>
        <w:rPr>
          <w:rStyle w:val="CommentReference"/>
        </w:rPr>
        <w:annotationRef/>
      </w:r>
      <w:r>
        <w:t xml:space="preserve">You might not need to say this.  Maybe start by saying that we piloted the words, but then that this study will formally test the differences between these words. </w:t>
      </w:r>
    </w:p>
  </w:comment>
  <w:comment w:id="11" w:author="Nathan Petro" w:date="2019-10-02T13:49:00Z" w:initials="NP">
    <w:p w14:paraId="4CC5BB7D" w14:textId="0DF4B48F" w:rsidR="004A4102" w:rsidRDefault="004A4102">
      <w:pPr>
        <w:pStyle w:val="CommentText"/>
      </w:pPr>
      <w:r>
        <w:rPr>
          <w:rStyle w:val="CommentReference"/>
        </w:rPr>
        <w:annotationRef/>
      </w:r>
      <w:r>
        <w:t xml:space="preserve">This part feels a little confusing. I think you can say </w:t>
      </w:r>
      <w:proofErr w:type="gramStart"/>
      <w:r>
        <w:t>“..</w:t>
      </w:r>
      <w:proofErr w:type="gramEnd"/>
      <w:r>
        <w:t>failing to provide above change ratings for stimuli holding clear valence as determined by previous studies from our laboratory (give citation)”.</w:t>
      </w:r>
    </w:p>
  </w:comment>
  <w:comment w:id="22" w:author="Nathan Petro" w:date="2019-10-02T13:50:00Z" w:initials="NP">
    <w:p w14:paraId="7FBF98FB" w14:textId="7CF1F5B1" w:rsidR="004A4102" w:rsidRDefault="004A4102">
      <w:pPr>
        <w:pStyle w:val="CommentText"/>
      </w:pPr>
      <w:r>
        <w:rPr>
          <w:rStyle w:val="CommentReference"/>
        </w:rPr>
        <w:annotationRef/>
      </w:r>
      <w:r>
        <w:t xml:space="preserve">I think it may be worth expanding this into 1-2 sentences on its own to explain why we want reaction times. </w:t>
      </w:r>
    </w:p>
  </w:comment>
  <w:comment w:id="25" w:author="Nicholas Harp" w:date="2019-09-12T13:03:00Z" w:initials="NH">
    <w:p w14:paraId="0B8679EB" w14:textId="270FFE65" w:rsidR="00264BA3" w:rsidRDefault="00264BA3">
      <w:pPr>
        <w:pStyle w:val="CommentText"/>
      </w:pPr>
      <w:r>
        <w:rPr>
          <w:rStyle w:val="CommentReference"/>
        </w:rPr>
        <w:annotationRef/>
      </w:r>
      <w:r>
        <w:t xml:space="preserve">Not sure that we’d do this… but doesn’t hurt to include. </w:t>
      </w:r>
    </w:p>
  </w:comment>
  <w:comment w:id="29" w:author="Nathan Petro" w:date="2019-10-02T13:52:00Z" w:initials="NP">
    <w:p w14:paraId="3AA54149" w14:textId="0AB817F0" w:rsidR="004A4102" w:rsidRDefault="004A4102">
      <w:pPr>
        <w:pStyle w:val="CommentText"/>
      </w:pPr>
      <w:r>
        <w:rPr>
          <w:rStyle w:val="CommentReference"/>
        </w:rPr>
        <w:annotationRef/>
      </w:r>
      <w:r>
        <w:t xml:space="preserve">I feel that we need to explain more about why we want to do this. </w:t>
      </w:r>
    </w:p>
  </w:comment>
  <w:comment w:id="30" w:author="Nathan Petro" w:date="2019-10-02T13:53:00Z" w:initials="NP">
    <w:p w14:paraId="4C4733BA" w14:textId="06F2E051" w:rsidR="00A40906" w:rsidRDefault="00A40906">
      <w:pPr>
        <w:pStyle w:val="CommentText"/>
      </w:pPr>
      <w:r>
        <w:rPr>
          <w:rStyle w:val="CommentReference"/>
        </w:rPr>
        <w:annotationRef/>
      </w:r>
      <w:r>
        <w:t>Does this mean that we will calculate the standard deviation for each participant separately?</w:t>
      </w:r>
    </w:p>
  </w:comment>
  <w:comment w:id="31" w:author="Nicholas Harp" w:date="2019-09-12T13:07:00Z" w:initials="NH">
    <w:p w14:paraId="1FD776B1" w14:textId="4D2F509B" w:rsidR="007C1F83" w:rsidRDefault="007C1F83">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C507A1" w15:done="0"/>
  <w15:commentEx w15:paraId="5AC7628D" w15:done="0"/>
  <w15:commentEx w15:paraId="4CC5BB7D" w15:done="0"/>
  <w15:commentEx w15:paraId="7FBF98FB" w15:done="0"/>
  <w15:commentEx w15:paraId="0B8679EB" w15:done="0"/>
  <w15:commentEx w15:paraId="3AA54149" w15:done="0"/>
  <w15:commentEx w15:paraId="4C4733BA" w15:done="0"/>
  <w15:commentEx w15:paraId="1FD776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C507A1" w16cid:durableId="213F2812"/>
  <w16cid:commentId w16cid:paraId="5AC7628D" w16cid:durableId="213F28CB"/>
  <w16cid:commentId w16cid:paraId="4CC5BB7D" w16cid:durableId="213F2952"/>
  <w16cid:commentId w16cid:paraId="7FBF98FB" w16cid:durableId="213F29B9"/>
  <w16cid:commentId w16cid:paraId="0B8679EB" w16cid:durableId="2124C0A5"/>
  <w16cid:commentId w16cid:paraId="3AA54149" w16cid:durableId="213F2A1C"/>
  <w16cid:commentId w16cid:paraId="4C4733BA" w16cid:durableId="213F2A6D"/>
  <w16cid:commentId w16cid:paraId="1FD776B1" w16cid:durableId="2124C1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0B40"/>
    <w:multiLevelType w:val="hybridMultilevel"/>
    <w:tmpl w:val="2648F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B6016"/>
    <w:multiLevelType w:val="hybridMultilevel"/>
    <w:tmpl w:val="1AE2C11C"/>
    <w:lvl w:ilvl="0" w:tplc="F014D73E">
      <w:start w:val="25"/>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517B02"/>
    <w:multiLevelType w:val="hybridMultilevel"/>
    <w:tmpl w:val="5194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Petro">
    <w15:presenceInfo w15:providerId="AD" w15:userId="S::s-npetro1@unl.edu::2bf92ab6-ab16-45fa-b8c2-128e03beb5d3"/>
  </w15:person>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E9"/>
    <w:rsid w:val="00015B1D"/>
    <w:rsid w:val="00031224"/>
    <w:rsid w:val="00086503"/>
    <w:rsid w:val="00120571"/>
    <w:rsid w:val="001B1F79"/>
    <w:rsid w:val="00263A02"/>
    <w:rsid w:val="00264BA3"/>
    <w:rsid w:val="002F4D2B"/>
    <w:rsid w:val="004A4102"/>
    <w:rsid w:val="004C2F43"/>
    <w:rsid w:val="004E72A7"/>
    <w:rsid w:val="00510AFA"/>
    <w:rsid w:val="005508B2"/>
    <w:rsid w:val="00597E44"/>
    <w:rsid w:val="005C7F7F"/>
    <w:rsid w:val="005D029A"/>
    <w:rsid w:val="0062555B"/>
    <w:rsid w:val="006270E9"/>
    <w:rsid w:val="00646886"/>
    <w:rsid w:val="006A76CF"/>
    <w:rsid w:val="006E19FB"/>
    <w:rsid w:val="00785F6B"/>
    <w:rsid w:val="00794295"/>
    <w:rsid w:val="00794415"/>
    <w:rsid w:val="007C1F83"/>
    <w:rsid w:val="00873945"/>
    <w:rsid w:val="00896DC9"/>
    <w:rsid w:val="00A40906"/>
    <w:rsid w:val="00A91A26"/>
    <w:rsid w:val="00AB47DF"/>
    <w:rsid w:val="00B73D04"/>
    <w:rsid w:val="00BF336A"/>
    <w:rsid w:val="00DC0B21"/>
    <w:rsid w:val="00F4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2FA5"/>
  <w15:chartTrackingRefBased/>
  <w15:docId w15:val="{A6C758FE-3263-2149-91C2-FCB7725E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muted">
    <w:name w:val="text-muted"/>
    <w:basedOn w:val="DefaultParagraphFont"/>
    <w:rsid w:val="006270E9"/>
  </w:style>
  <w:style w:type="paragraph" w:customStyle="1" w:styleId="help-block">
    <w:name w:val="help-block"/>
    <w:basedOn w:val="Normal"/>
    <w:rsid w:val="006270E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C2F4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1224"/>
    <w:pPr>
      <w:ind w:left="720"/>
      <w:contextualSpacing/>
    </w:pPr>
  </w:style>
  <w:style w:type="character" w:styleId="CommentReference">
    <w:name w:val="annotation reference"/>
    <w:basedOn w:val="DefaultParagraphFont"/>
    <w:uiPriority w:val="99"/>
    <w:semiHidden/>
    <w:unhideWhenUsed/>
    <w:rsid w:val="00A91A26"/>
    <w:rPr>
      <w:sz w:val="16"/>
      <w:szCs w:val="16"/>
    </w:rPr>
  </w:style>
  <w:style w:type="paragraph" w:styleId="CommentText">
    <w:name w:val="annotation text"/>
    <w:basedOn w:val="Normal"/>
    <w:link w:val="CommentTextChar"/>
    <w:uiPriority w:val="99"/>
    <w:semiHidden/>
    <w:unhideWhenUsed/>
    <w:rsid w:val="00A91A26"/>
    <w:rPr>
      <w:sz w:val="20"/>
      <w:szCs w:val="20"/>
    </w:rPr>
  </w:style>
  <w:style w:type="character" w:customStyle="1" w:styleId="CommentTextChar">
    <w:name w:val="Comment Text Char"/>
    <w:basedOn w:val="DefaultParagraphFont"/>
    <w:link w:val="CommentText"/>
    <w:uiPriority w:val="99"/>
    <w:semiHidden/>
    <w:rsid w:val="00A91A26"/>
    <w:rPr>
      <w:sz w:val="20"/>
      <w:szCs w:val="20"/>
    </w:rPr>
  </w:style>
  <w:style w:type="paragraph" w:styleId="CommentSubject">
    <w:name w:val="annotation subject"/>
    <w:basedOn w:val="CommentText"/>
    <w:next w:val="CommentText"/>
    <w:link w:val="CommentSubjectChar"/>
    <w:uiPriority w:val="99"/>
    <w:semiHidden/>
    <w:unhideWhenUsed/>
    <w:rsid w:val="00A91A26"/>
    <w:rPr>
      <w:b/>
      <w:bCs/>
    </w:rPr>
  </w:style>
  <w:style w:type="character" w:customStyle="1" w:styleId="CommentSubjectChar">
    <w:name w:val="Comment Subject Char"/>
    <w:basedOn w:val="CommentTextChar"/>
    <w:link w:val="CommentSubject"/>
    <w:uiPriority w:val="99"/>
    <w:semiHidden/>
    <w:rsid w:val="00A91A26"/>
    <w:rPr>
      <w:b/>
      <w:bCs/>
      <w:sz w:val="20"/>
      <w:szCs w:val="20"/>
    </w:rPr>
  </w:style>
  <w:style w:type="paragraph" w:styleId="BalloonText">
    <w:name w:val="Balloon Text"/>
    <w:basedOn w:val="Normal"/>
    <w:link w:val="BalloonTextChar"/>
    <w:uiPriority w:val="99"/>
    <w:semiHidden/>
    <w:unhideWhenUsed/>
    <w:rsid w:val="00A91A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1A26"/>
    <w:rPr>
      <w:rFonts w:ascii="Times New Roman" w:hAnsi="Times New Roman" w:cs="Times New Roman"/>
      <w:sz w:val="18"/>
      <w:szCs w:val="18"/>
    </w:rPr>
  </w:style>
  <w:style w:type="paragraph" w:styleId="Revision">
    <w:name w:val="Revision"/>
    <w:hidden/>
    <w:uiPriority w:val="99"/>
    <w:semiHidden/>
    <w:rsid w:val="0064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4587">
      <w:bodyDiv w:val="1"/>
      <w:marLeft w:val="0"/>
      <w:marRight w:val="0"/>
      <w:marTop w:val="0"/>
      <w:marBottom w:val="0"/>
      <w:divBdr>
        <w:top w:val="none" w:sz="0" w:space="0" w:color="auto"/>
        <w:left w:val="none" w:sz="0" w:space="0" w:color="auto"/>
        <w:bottom w:val="none" w:sz="0" w:space="0" w:color="auto"/>
        <w:right w:val="none" w:sz="0" w:space="0" w:color="auto"/>
      </w:divBdr>
    </w:div>
    <w:div w:id="53090005">
      <w:bodyDiv w:val="1"/>
      <w:marLeft w:val="0"/>
      <w:marRight w:val="0"/>
      <w:marTop w:val="0"/>
      <w:marBottom w:val="0"/>
      <w:divBdr>
        <w:top w:val="none" w:sz="0" w:space="0" w:color="auto"/>
        <w:left w:val="none" w:sz="0" w:space="0" w:color="auto"/>
        <w:bottom w:val="none" w:sz="0" w:space="0" w:color="auto"/>
        <w:right w:val="none" w:sz="0" w:space="0" w:color="auto"/>
      </w:divBdr>
    </w:div>
    <w:div w:id="56708080">
      <w:bodyDiv w:val="1"/>
      <w:marLeft w:val="0"/>
      <w:marRight w:val="0"/>
      <w:marTop w:val="0"/>
      <w:marBottom w:val="0"/>
      <w:divBdr>
        <w:top w:val="none" w:sz="0" w:space="0" w:color="auto"/>
        <w:left w:val="none" w:sz="0" w:space="0" w:color="auto"/>
        <w:bottom w:val="none" w:sz="0" w:space="0" w:color="auto"/>
        <w:right w:val="none" w:sz="0" w:space="0" w:color="auto"/>
      </w:divBdr>
    </w:div>
    <w:div w:id="222258412">
      <w:bodyDiv w:val="1"/>
      <w:marLeft w:val="0"/>
      <w:marRight w:val="0"/>
      <w:marTop w:val="0"/>
      <w:marBottom w:val="0"/>
      <w:divBdr>
        <w:top w:val="none" w:sz="0" w:space="0" w:color="auto"/>
        <w:left w:val="none" w:sz="0" w:space="0" w:color="auto"/>
        <w:bottom w:val="none" w:sz="0" w:space="0" w:color="auto"/>
        <w:right w:val="none" w:sz="0" w:space="0" w:color="auto"/>
      </w:divBdr>
    </w:div>
    <w:div w:id="333260831">
      <w:bodyDiv w:val="1"/>
      <w:marLeft w:val="0"/>
      <w:marRight w:val="0"/>
      <w:marTop w:val="0"/>
      <w:marBottom w:val="0"/>
      <w:divBdr>
        <w:top w:val="none" w:sz="0" w:space="0" w:color="auto"/>
        <w:left w:val="none" w:sz="0" w:space="0" w:color="auto"/>
        <w:bottom w:val="none" w:sz="0" w:space="0" w:color="auto"/>
        <w:right w:val="none" w:sz="0" w:space="0" w:color="auto"/>
      </w:divBdr>
    </w:div>
    <w:div w:id="353574146">
      <w:bodyDiv w:val="1"/>
      <w:marLeft w:val="0"/>
      <w:marRight w:val="0"/>
      <w:marTop w:val="0"/>
      <w:marBottom w:val="0"/>
      <w:divBdr>
        <w:top w:val="none" w:sz="0" w:space="0" w:color="auto"/>
        <w:left w:val="none" w:sz="0" w:space="0" w:color="auto"/>
        <w:bottom w:val="none" w:sz="0" w:space="0" w:color="auto"/>
        <w:right w:val="none" w:sz="0" w:space="0" w:color="auto"/>
      </w:divBdr>
    </w:div>
    <w:div w:id="404305145">
      <w:bodyDiv w:val="1"/>
      <w:marLeft w:val="0"/>
      <w:marRight w:val="0"/>
      <w:marTop w:val="0"/>
      <w:marBottom w:val="0"/>
      <w:divBdr>
        <w:top w:val="none" w:sz="0" w:space="0" w:color="auto"/>
        <w:left w:val="none" w:sz="0" w:space="0" w:color="auto"/>
        <w:bottom w:val="none" w:sz="0" w:space="0" w:color="auto"/>
        <w:right w:val="none" w:sz="0" w:space="0" w:color="auto"/>
      </w:divBdr>
    </w:div>
    <w:div w:id="506601959">
      <w:bodyDiv w:val="1"/>
      <w:marLeft w:val="0"/>
      <w:marRight w:val="0"/>
      <w:marTop w:val="0"/>
      <w:marBottom w:val="0"/>
      <w:divBdr>
        <w:top w:val="none" w:sz="0" w:space="0" w:color="auto"/>
        <w:left w:val="none" w:sz="0" w:space="0" w:color="auto"/>
        <w:bottom w:val="none" w:sz="0" w:space="0" w:color="auto"/>
        <w:right w:val="none" w:sz="0" w:space="0" w:color="auto"/>
      </w:divBdr>
      <w:divsChild>
        <w:div w:id="1097560783">
          <w:marLeft w:val="0"/>
          <w:marRight w:val="0"/>
          <w:marTop w:val="0"/>
          <w:marBottom w:val="0"/>
          <w:divBdr>
            <w:top w:val="none" w:sz="0" w:space="0" w:color="auto"/>
            <w:left w:val="none" w:sz="0" w:space="0" w:color="auto"/>
            <w:bottom w:val="none" w:sz="0" w:space="0" w:color="auto"/>
            <w:right w:val="none" w:sz="0" w:space="0" w:color="auto"/>
          </w:divBdr>
          <w:divsChild>
            <w:div w:id="19955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256">
      <w:bodyDiv w:val="1"/>
      <w:marLeft w:val="0"/>
      <w:marRight w:val="0"/>
      <w:marTop w:val="0"/>
      <w:marBottom w:val="0"/>
      <w:divBdr>
        <w:top w:val="none" w:sz="0" w:space="0" w:color="auto"/>
        <w:left w:val="none" w:sz="0" w:space="0" w:color="auto"/>
        <w:bottom w:val="none" w:sz="0" w:space="0" w:color="auto"/>
        <w:right w:val="none" w:sz="0" w:space="0" w:color="auto"/>
      </w:divBdr>
    </w:div>
    <w:div w:id="643001411">
      <w:bodyDiv w:val="1"/>
      <w:marLeft w:val="0"/>
      <w:marRight w:val="0"/>
      <w:marTop w:val="0"/>
      <w:marBottom w:val="0"/>
      <w:divBdr>
        <w:top w:val="none" w:sz="0" w:space="0" w:color="auto"/>
        <w:left w:val="none" w:sz="0" w:space="0" w:color="auto"/>
        <w:bottom w:val="none" w:sz="0" w:space="0" w:color="auto"/>
        <w:right w:val="none" w:sz="0" w:space="0" w:color="auto"/>
      </w:divBdr>
    </w:div>
    <w:div w:id="683438306">
      <w:bodyDiv w:val="1"/>
      <w:marLeft w:val="0"/>
      <w:marRight w:val="0"/>
      <w:marTop w:val="0"/>
      <w:marBottom w:val="0"/>
      <w:divBdr>
        <w:top w:val="none" w:sz="0" w:space="0" w:color="auto"/>
        <w:left w:val="none" w:sz="0" w:space="0" w:color="auto"/>
        <w:bottom w:val="none" w:sz="0" w:space="0" w:color="auto"/>
        <w:right w:val="none" w:sz="0" w:space="0" w:color="auto"/>
      </w:divBdr>
    </w:div>
    <w:div w:id="779452008">
      <w:bodyDiv w:val="1"/>
      <w:marLeft w:val="0"/>
      <w:marRight w:val="0"/>
      <w:marTop w:val="0"/>
      <w:marBottom w:val="0"/>
      <w:divBdr>
        <w:top w:val="none" w:sz="0" w:space="0" w:color="auto"/>
        <w:left w:val="none" w:sz="0" w:space="0" w:color="auto"/>
        <w:bottom w:val="none" w:sz="0" w:space="0" w:color="auto"/>
        <w:right w:val="none" w:sz="0" w:space="0" w:color="auto"/>
      </w:divBdr>
    </w:div>
    <w:div w:id="924338878">
      <w:bodyDiv w:val="1"/>
      <w:marLeft w:val="0"/>
      <w:marRight w:val="0"/>
      <w:marTop w:val="0"/>
      <w:marBottom w:val="0"/>
      <w:divBdr>
        <w:top w:val="none" w:sz="0" w:space="0" w:color="auto"/>
        <w:left w:val="none" w:sz="0" w:space="0" w:color="auto"/>
        <w:bottom w:val="none" w:sz="0" w:space="0" w:color="auto"/>
        <w:right w:val="none" w:sz="0" w:space="0" w:color="auto"/>
      </w:divBdr>
    </w:div>
    <w:div w:id="941453596">
      <w:bodyDiv w:val="1"/>
      <w:marLeft w:val="0"/>
      <w:marRight w:val="0"/>
      <w:marTop w:val="0"/>
      <w:marBottom w:val="0"/>
      <w:divBdr>
        <w:top w:val="none" w:sz="0" w:space="0" w:color="auto"/>
        <w:left w:val="none" w:sz="0" w:space="0" w:color="auto"/>
        <w:bottom w:val="none" w:sz="0" w:space="0" w:color="auto"/>
        <w:right w:val="none" w:sz="0" w:space="0" w:color="auto"/>
      </w:divBdr>
    </w:div>
    <w:div w:id="972178367">
      <w:bodyDiv w:val="1"/>
      <w:marLeft w:val="0"/>
      <w:marRight w:val="0"/>
      <w:marTop w:val="0"/>
      <w:marBottom w:val="0"/>
      <w:divBdr>
        <w:top w:val="none" w:sz="0" w:space="0" w:color="auto"/>
        <w:left w:val="none" w:sz="0" w:space="0" w:color="auto"/>
        <w:bottom w:val="none" w:sz="0" w:space="0" w:color="auto"/>
        <w:right w:val="none" w:sz="0" w:space="0" w:color="auto"/>
      </w:divBdr>
      <w:divsChild>
        <w:div w:id="1542085920">
          <w:marLeft w:val="0"/>
          <w:marRight w:val="0"/>
          <w:marTop w:val="0"/>
          <w:marBottom w:val="0"/>
          <w:divBdr>
            <w:top w:val="none" w:sz="0" w:space="0" w:color="auto"/>
            <w:left w:val="none" w:sz="0" w:space="0" w:color="auto"/>
            <w:bottom w:val="none" w:sz="0" w:space="0" w:color="auto"/>
            <w:right w:val="none" w:sz="0" w:space="0" w:color="auto"/>
          </w:divBdr>
        </w:div>
      </w:divsChild>
    </w:div>
    <w:div w:id="1029257648">
      <w:bodyDiv w:val="1"/>
      <w:marLeft w:val="0"/>
      <w:marRight w:val="0"/>
      <w:marTop w:val="0"/>
      <w:marBottom w:val="0"/>
      <w:divBdr>
        <w:top w:val="none" w:sz="0" w:space="0" w:color="auto"/>
        <w:left w:val="none" w:sz="0" w:space="0" w:color="auto"/>
        <w:bottom w:val="none" w:sz="0" w:space="0" w:color="auto"/>
        <w:right w:val="none" w:sz="0" w:space="0" w:color="auto"/>
      </w:divBdr>
    </w:div>
    <w:div w:id="1047410166">
      <w:bodyDiv w:val="1"/>
      <w:marLeft w:val="0"/>
      <w:marRight w:val="0"/>
      <w:marTop w:val="0"/>
      <w:marBottom w:val="0"/>
      <w:divBdr>
        <w:top w:val="none" w:sz="0" w:space="0" w:color="auto"/>
        <w:left w:val="none" w:sz="0" w:space="0" w:color="auto"/>
        <w:bottom w:val="none" w:sz="0" w:space="0" w:color="auto"/>
        <w:right w:val="none" w:sz="0" w:space="0" w:color="auto"/>
      </w:divBdr>
    </w:div>
    <w:div w:id="1103065366">
      <w:bodyDiv w:val="1"/>
      <w:marLeft w:val="0"/>
      <w:marRight w:val="0"/>
      <w:marTop w:val="0"/>
      <w:marBottom w:val="0"/>
      <w:divBdr>
        <w:top w:val="none" w:sz="0" w:space="0" w:color="auto"/>
        <w:left w:val="none" w:sz="0" w:space="0" w:color="auto"/>
        <w:bottom w:val="none" w:sz="0" w:space="0" w:color="auto"/>
        <w:right w:val="none" w:sz="0" w:space="0" w:color="auto"/>
      </w:divBdr>
    </w:div>
    <w:div w:id="1150749332">
      <w:bodyDiv w:val="1"/>
      <w:marLeft w:val="0"/>
      <w:marRight w:val="0"/>
      <w:marTop w:val="0"/>
      <w:marBottom w:val="0"/>
      <w:divBdr>
        <w:top w:val="none" w:sz="0" w:space="0" w:color="auto"/>
        <w:left w:val="none" w:sz="0" w:space="0" w:color="auto"/>
        <w:bottom w:val="none" w:sz="0" w:space="0" w:color="auto"/>
        <w:right w:val="none" w:sz="0" w:space="0" w:color="auto"/>
      </w:divBdr>
    </w:div>
    <w:div w:id="1429347545">
      <w:bodyDiv w:val="1"/>
      <w:marLeft w:val="0"/>
      <w:marRight w:val="0"/>
      <w:marTop w:val="0"/>
      <w:marBottom w:val="0"/>
      <w:divBdr>
        <w:top w:val="none" w:sz="0" w:space="0" w:color="auto"/>
        <w:left w:val="none" w:sz="0" w:space="0" w:color="auto"/>
        <w:bottom w:val="none" w:sz="0" w:space="0" w:color="auto"/>
        <w:right w:val="none" w:sz="0" w:space="0" w:color="auto"/>
      </w:divBdr>
      <w:divsChild>
        <w:div w:id="110591194">
          <w:marLeft w:val="-225"/>
          <w:marRight w:val="-225"/>
          <w:marTop w:val="0"/>
          <w:marBottom w:val="0"/>
          <w:divBdr>
            <w:top w:val="none" w:sz="0" w:space="0" w:color="auto"/>
            <w:left w:val="none" w:sz="0" w:space="0" w:color="auto"/>
            <w:bottom w:val="none" w:sz="0" w:space="0" w:color="auto"/>
            <w:right w:val="none" w:sz="0" w:space="0" w:color="auto"/>
          </w:divBdr>
          <w:divsChild>
            <w:div w:id="663051431">
              <w:marLeft w:val="0"/>
              <w:marRight w:val="0"/>
              <w:marTop w:val="0"/>
              <w:marBottom w:val="0"/>
              <w:divBdr>
                <w:top w:val="none" w:sz="0" w:space="0" w:color="auto"/>
                <w:left w:val="none" w:sz="0" w:space="0" w:color="auto"/>
                <w:bottom w:val="none" w:sz="0" w:space="0" w:color="auto"/>
                <w:right w:val="none" w:sz="0" w:space="0" w:color="auto"/>
              </w:divBdr>
              <w:divsChild>
                <w:div w:id="40597300">
                  <w:marLeft w:val="0"/>
                  <w:marRight w:val="0"/>
                  <w:marTop w:val="0"/>
                  <w:marBottom w:val="225"/>
                  <w:divBdr>
                    <w:top w:val="none" w:sz="0" w:space="0" w:color="auto"/>
                    <w:left w:val="none" w:sz="0" w:space="0" w:color="auto"/>
                    <w:bottom w:val="none" w:sz="0" w:space="0" w:color="auto"/>
                    <w:right w:val="none" w:sz="0" w:space="0" w:color="auto"/>
                  </w:divBdr>
                  <w:divsChild>
                    <w:div w:id="1605576156">
                      <w:marLeft w:val="0"/>
                      <w:marRight w:val="0"/>
                      <w:marTop w:val="0"/>
                      <w:marBottom w:val="0"/>
                      <w:divBdr>
                        <w:top w:val="none" w:sz="0" w:space="0" w:color="auto"/>
                        <w:left w:val="none" w:sz="0" w:space="0" w:color="auto"/>
                        <w:bottom w:val="none" w:sz="0" w:space="0" w:color="auto"/>
                        <w:right w:val="none" w:sz="0" w:space="0" w:color="auto"/>
                      </w:divBdr>
                      <w:divsChild>
                        <w:div w:id="20012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95615">
      <w:bodyDiv w:val="1"/>
      <w:marLeft w:val="0"/>
      <w:marRight w:val="0"/>
      <w:marTop w:val="0"/>
      <w:marBottom w:val="0"/>
      <w:divBdr>
        <w:top w:val="none" w:sz="0" w:space="0" w:color="auto"/>
        <w:left w:val="none" w:sz="0" w:space="0" w:color="auto"/>
        <w:bottom w:val="none" w:sz="0" w:space="0" w:color="auto"/>
        <w:right w:val="none" w:sz="0" w:space="0" w:color="auto"/>
      </w:divBdr>
    </w:div>
    <w:div w:id="1450205630">
      <w:bodyDiv w:val="1"/>
      <w:marLeft w:val="0"/>
      <w:marRight w:val="0"/>
      <w:marTop w:val="0"/>
      <w:marBottom w:val="0"/>
      <w:divBdr>
        <w:top w:val="none" w:sz="0" w:space="0" w:color="auto"/>
        <w:left w:val="none" w:sz="0" w:space="0" w:color="auto"/>
        <w:bottom w:val="none" w:sz="0" w:space="0" w:color="auto"/>
        <w:right w:val="none" w:sz="0" w:space="0" w:color="auto"/>
      </w:divBdr>
    </w:div>
    <w:div w:id="1461417701">
      <w:bodyDiv w:val="1"/>
      <w:marLeft w:val="0"/>
      <w:marRight w:val="0"/>
      <w:marTop w:val="0"/>
      <w:marBottom w:val="0"/>
      <w:divBdr>
        <w:top w:val="none" w:sz="0" w:space="0" w:color="auto"/>
        <w:left w:val="none" w:sz="0" w:space="0" w:color="auto"/>
        <w:bottom w:val="none" w:sz="0" w:space="0" w:color="auto"/>
        <w:right w:val="none" w:sz="0" w:space="0" w:color="auto"/>
      </w:divBdr>
    </w:div>
    <w:div w:id="1520005719">
      <w:bodyDiv w:val="1"/>
      <w:marLeft w:val="0"/>
      <w:marRight w:val="0"/>
      <w:marTop w:val="0"/>
      <w:marBottom w:val="0"/>
      <w:divBdr>
        <w:top w:val="none" w:sz="0" w:space="0" w:color="auto"/>
        <w:left w:val="none" w:sz="0" w:space="0" w:color="auto"/>
        <w:bottom w:val="none" w:sz="0" w:space="0" w:color="auto"/>
        <w:right w:val="none" w:sz="0" w:space="0" w:color="auto"/>
      </w:divBdr>
      <w:divsChild>
        <w:div w:id="1658192101">
          <w:marLeft w:val="-225"/>
          <w:marRight w:val="-225"/>
          <w:marTop w:val="0"/>
          <w:marBottom w:val="0"/>
          <w:divBdr>
            <w:top w:val="none" w:sz="0" w:space="0" w:color="auto"/>
            <w:left w:val="none" w:sz="0" w:space="0" w:color="auto"/>
            <w:bottom w:val="none" w:sz="0" w:space="0" w:color="auto"/>
            <w:right w:val="none" w:sz="0" w:space="0" w:color="auto"/>
          </w:divBdr>
          <w:divsChild>
            <w:div w:id="1244683984">
              <w:marLeft w:val="0"/>
              <w:marRight w:val="0"/>
              <w:marTop w:val="0"/>
              <w:marBottom w:val="0"/>
              <w:divBdr>
                <w:top w:val="none" w:sz="0" w:space="0" w:color="auto"/>
                <w:left w:val="none" w:sz="0" w:space="0" w:color="auto"/>
                <w:bottom w:val="none" w:sz="0" w:space="0" w:color="auto"/>
                <w:right w:val="none" w:sz="0" w:space="0" w:color="auto"/>
              </w:divBdr>
              <w:divsChild>
                <w:div w:id="781922089">
                  <w:marLeft w:val="0"/>
                  <w:marRight w:val="0"/>
                  <w:marTop w:val="0"/>
                  <w:marBottom w:val="225"/>
                  <w:divBdr>
                    <w:top w:val="none" w:sz="0" w:space="0" w:color="auto"/>
                    <w:left w:val="none" w:sz="0" w:space="0" w:color="auto"/>
                    <w:bottom w:val="none" w:sz="0" w:space="0" w:color="auto"/>
                    <w:right w:val="none" w:sz="0" w:space="0" w:color="auto"/>
                  </w:divBdr>
                  <w:divsChild>
                    <w:div w:id="1579632953">
                      <w:marLeft w:val="0"/>
                      <w:marRight w:val="0"/>
                      <w:marTop w:val="0"/>
                      <w:marBottom w:val="0"/>
                      <w:divBdr>
                        <w:top w:val="none" w:sz="0" w:space="0" w:color="auto"/>
                        <w:left w:val="none" w:sz="0" w:space="0" w:color="auto"/>
                        <w:bottom w:val="none" w:sz="0" w:space="0" w:color="auto"/>
                        <w:right w:val="none" w:sz="0" w:space="0" w:color="auto"/>
                      </w:divBdr>
                      <w:divsChild>
                        <w:div w:id="20511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742422">
      <w:bodyDiv w:val="1"/>
      <w:marLeft w:val="0"/>
      <w:marRight w:val="0"/>
      <w:marTop w:val="0"/>
      <w:marBottom w:val="0"/>
      <w:divBdr>
        <w:top w:val="none" w:sz="0" w:space="0" w:color="auto"/>
        <w:left w:val="none" w:sz="0" w:space="0" w:color="auto"/>
        <w:bottom w:val="none" w:sz="0" w:space="0" w:color="auto"/>
        <w:right w:val="none" w:sz="0" w:space="0" w:color="auto"/>
      </w:divBdr>
      <w:divsChild>
        <w:div w:id="34888159">
          <w:marLeft w:val="-225"/>
          <w:marRight w:val="-225"/>
          <w:marTop w:val="0"/>
          <w:marBottom w:val="0"/>
          <w:divBdr>
            <w:top w:val="none" w:sz="0" w:space="0" w:color="auto"/>
            <w:left w:val="none" w:sz="0" w:space="0" w:color="auto"/>
            <w:bottom w:val="none" w:sz="0" w:space="0" w:color="auto"/>
            <w:right w:val="none" w:sz="0" w:space="0" w:color="auto"/>
          </w:divBdr>
          <w:divsChild>
            <w:div w:id="759373659">
              <w:marLeft w:val="0"/>
              <w:marRight w:val="0"/>
              <w:marTop w:val="0"/>
              <w:marBottom w:val="0"/>
              <w:divBdr>
                <w:top w:val="none" w:sz="0" w:space="0" w:color="auto"/>
                <w:left w:val="none" w:sz="0" w:space="0" w:color="auto"/>
                <w:bottom w:val="none" w:sz="0" w:space="0" w:color="auto"/>
                <w:right w:val="none" w:sz="0" w:space="0" w:color="auto"/>
              </w:divBdr>
              <w:divsChild>
                <w:div w:id="1289897209">
                  <w:marLeft w:val="0"/>
                  <w:marRight w:val="0"/>
                  <w:marTop w:val="0"/>
                  <w:marBottom w:val="225"/>
                  <w:divBdr>
                    <w:top w:val="none" w:sz="0" w:space="0" w:color="auto"/>
                    <w:left w:val="none" w:sz="0" w:space="0" w:color="auto"/>
                    <w:bottom w:val="none" w:sz="0" w:space="0" w:color="auto"/>
                    <w:right w:val="none" w:sz="0" w:space="0" w:color="auto"/>
                  </w:divBdr>
                  <w:divsChild>
                    <w:div w:id="1840803796">
                      <w:marLeft w:val="0"/>
                      <w:marRight w:val="0"/>
                      <w:marTop w:val="0"/>
                      <w:marBottom w:val="0"/>
                      <w:divBdr>
                        <w:top w:val="none" w:sz="0" w:space="0" w:color="auto"/>
                        <w:left w:val="none" w:sz="0" w:space="0" w:color="auto"/>
                        <w:bottom w:val="none" w:sz="0" w:space="0" w:color="auto"/>
                        <w:right w:val="none" w:sz="0" w:space="0" w:color="auto"/>
                      </w:divBdr>
                      <w:divsChild>
                        <w:div w:id="16602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573843">
      <w:bodyDiv w:val="1"/>
      <w:marLeft w:val="0"/>
      <w:marRight w:val="0"/>
      <w:marTop w:val="0"/>
      <w:marBottom w:val="0"/>
      <w:divBdr>
        <w:top w:val="none" w:sz="0" w:space="0" w:color="auto"/>
        <w:left w:val="none" w:sz="0" w:space="0" w:color="auto"/>
        <w:bottom w:val="none" w:sz="0" w:space="0" w:color="auto"/>
        <w:right w:val="none" w:sz="0" w:space="0" w:color="auto"/>
      </w:divBdr>
    </w:div>
    <w:div w:id="1742943559">
      <w:bodyDiv w:val="1"/>
      <w:marLeft w:val="0"/>
      <w:marRight w:val="0"/>
      <w:marTop w:val="0"/>
      <w:marBottom w:val="0"/>
      <w:divBdr>
        <w:top w:val="none" w:sz="0" w:space="0" w:color="auto"/>
        <w:left w:val="none" w:sz="0" w:space="0" w:color="auto"/>
        <w:bottom w:val="none" w:sz="0" w:space="0" w:color="auto"/>
        <w:right w:val="none" w:sz="0" w:space="0" w:color="auto"/>
      </w:divBdr>
    </w:div>
    <w:div w:id="2028871896">
      <w:bodyDiv w:val="1"/>
      <w:marLeft w:val="0"/>
      <w:marRight w:val="0"/>
      <w:marTop w:val="0"/>
      <w:marBottom w:val="0"/>
      <w:divBdr>
        <w:top w:val="none" w:sz="0" w:space="0" w:color="auto"/>
        <w:left w:val="none" w:sz="0" w:space="0" w:color="auto"/>
        <w:bottom w:val="none" w:sz="0" w:space="0" w:color="auto"/>
        <w:right w:val="none" w:sz="0" w:space="0" w:color="auto"/>
      </w:divBdr>
    </w:div>
    <w:div w:id="20399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Harp</dc:creator>
  <cp:keywords/>
  <dc:description/>
  <cp:lastModifiedBy>Nicholas Harp</cp:lastModifiedBy>
  <cp:revision>4</cp:revision>
  <dcterms:created xsi:type="dcterms:W3CDTF">2019-10-07T17:55:00Z</dcterms:created>
  <dcterms:modified xsi:type="dcterms:W3CDTF">2019-10-07T18:56:00Z</dcterms:modified>
</cp:coreProperties>
</file>