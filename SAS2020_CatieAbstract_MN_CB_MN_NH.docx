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F68A" w14:textId="77777777" w:rsidR="002B3DDD" w:rsidRDefault="002B3DDD"/>
    <w:p w14:paraId="5D92B5A4" w14:textId="139C21B6" w:rsidR="002B3DDD" w:rsidRDefault="002B3DDD">
      <w:r>
        <w:t>Title:</w:t>
      </w:r>
      <w:r w:rsidR="00A139CB">
        <w:t xml:space="preserve"> </w:t>
      </w:r>
      <w:ins w:id="0" w:author="Catie Brown" w:date="2019-11-05T12:48:00Z">
        <w:r w:rsidR="00F96505">
          <w:t>INDIVIDUAL VALENCE BIAS</w:t>
        </w:r>
      </w:ins>
      <w:ins w:id="1" w:author="Catie Brown" w:date="2019-11-05T12:50:00Z">
        <w:r w:rsidR="00F96505">
          <w:t xml:space="preserve"> REPRESENTED BY</w:t>
        </w:r>
      </w:ins>
      <w:ins w:id="2" w:author="Catie Brown" w:date="2019-11-05T12:48:00Z">
        <w:r w:rsidR="00F96505">
          <w:t xml:space="preserve"> </w:t>
        </w:r>
      </w:ins>
      <w:ins w:id="3" w:author="Catie Brown" w:date="2019-11-05T12:49:00Z">
        <w:r w:rsidR="00F96505">
          <w:t xml:space="preserve">LINGUISTIC AMBIGUITY </w:t>
        </w:r>
      </w:ins>
    </w:p>
    <w:p w14:paraId="5C5226E6" w14:textId="65132288" w:rsidR="002B3DDD" w:rsidRDefault="006D38A6">
      <w:commentRangeStart w:id="4"/>
      <w:commentRangeStart w:id="5"/>
      <w:r>
        <w:t xml:space="preserve">Catherine C. Brown, Nicholas R. Harp, </w:t>
      </w:r>
      <w:r w:rsidR="002B3DDD">
        <w:t>Maital</w:t>
      </w:r>
      <w:r>
        <w:t xml:space="preserve"> Neta</w:t>
      </w:r>
      <w:commentRangeEnd w:id="4"/>
      <w:r w:rsidR="00BB35D8">
        <w:rPr>
          <w:rStyle w:val="CommentReference"/>
        </w:rPr>
        <w:commentReference w:id="4"/>
      </w:r>
      <w:commentRangeEnd w:id="5"/>
      <w:r w:rsidR="0054029B">
        <w:rPr>
          <w:rStyle w:val="CommentReference"/>
        </w:rPr>
        <w:commentReference w:id="5"/>
      </w:r>
    </w:p>
    <w:p w14:paraId="2A20BA1D" w14:textId="159CA097" w:rsidR="006D38A6" w:rsidRDefault="006D38A6">
      <w:r>
        <w:t>University of Nebraska-Lincoln</w:t>
      </w:r>
    </w:p>
    <w:p w14:paraId="56AB2EAE" w14:textId="2963737B" w:rsidR="002B3DDD" w:rsidRDefault="002B3DDD">
      <w:r>
        <w:t xml:space="preserve">Keywords: </w:t>
      </w:r>
      <w:r w:rsidR="00355E65">
        <w:t>valence bias,</w:t>
      </w:r>
      <w:r w:rsidR="00A139CB">
        <w:t xml:space="preserve"> </w:t>
      </w:r>
      <w:r>
        <w:t>ambiguity</w:t>
      </w:r>
      <w:r w:rsidR="006D38A6">
        <w:t>, stimuli</w:t>
      </w:r>
    </w:p>
    <w:p w14:paraId="002A9CFC" w14:textId="6252CCB9" w:rsidR="002B3DDD" w:rsidRDefault="002B3DDD"/>
    <w:p w14:paraId="1D84B8B7" w14:textId="11ADD76D" w:rsidR="00740AE6" w:rsidRDefault="00740AE6">
      <w:r>
        <w:t xml:space="preserve">Currently at </w:t>
      </w:r>
      <w:del w:id="6" w:author="Catie Brown" w:date="2019-11-05T12:43:00Z">
        <w:r w:rsidDel="0007296D">
          <w:delText>1</w:delText>
        </w:r>
        <w:r w:rsidR="00BC0319" w:rsidDel="0007296D">
          <w:delText>5</w:delText>
        </w:r>
        <w:r w:rsidR="00B51C6D" w:rsidDel="0007296D">
          <w:delText>86</w:delText>
        </w:r>
        <w:r w:rsidDel="0007296D">
          <w:delText xml:space="preserve"> </w:delText>
        </w:r>
      </w:del>
      <w:ins w:id="7" w:author="Catie Brown" w:date="2019-11-05T12:43:00Z">
        <w:r w:rsidR="0007296D">
          <w:t>15</w:t>
        </w:r>
        <w:del w:id="8" w:author="Maital Neta" w:date="2019-11-05T13:16:00Z">
          <w:r w:rsidR="0007296D" w:rsidDel="001F5EF8">
            <w:delText>79</w:delText>
          </w:r>
        </w:del>
      </w:ins>
      <w:ins w:id="9" w:author="Nicholas Harp" w:date="2019-11-05T13:59:00Z">
        <w:r w:rsidR="001D3E19">
          <w:t>51</w:t>
        </w:r>
      </w:ins>
      <w:ins w:id="10" w:author="Maital Neta" w:date="2019-11-05T13:16:00Z">
        <w:del w:id="11" w:author="Nicholas Harp" w:date="2019-11-05T13:59:00Z">
          <w:r w:rsidR="001F5EF8" w:rsidDel="001D3E19">
            <w:delText>92</w:delText>
          </w:r>
        </w:del>
      </w:ins>
      <w:ins w:id="12" w:author="Catie Brown" w:date="2019-11-05T12:43:00Z">
        <w:r w:rsidR="0007296D">
          <w:t xml:space="preserve"> </w:t>
        </w:r>
      </w:ins>
      <w:r w:rsidR="00B51C6D">
        <w:t>characters</w:t>
      </w:r>
      <w:r>
        <w:t xml:space="preserve"> (out of 1600)</w:t>
      </w:r>
    </w:p>
    <w:p w14:paraId="270761CB" w14:textId="77777777" w:rsidR="00740AE6" w:rsidRDefault="00740AE6"/>
    <w:p w14:paraId="135ECAF2" w14:textId="7B00A7F3" w:rsidR="00DF450A" w:rsidRDefault="005A53DB">
      <w:r>
        <w:t xml:space="preserve">Ambiguous stimuli are useful for </w:t>
      </w:r>
      <w:r w:rsidR="00C95072">
        <w:t>assessing individual</w:t>
      </w:r>
      <w:del w:id="13" w:author="Catie Brown" w:date="2019-11-05T12:29:00Z">
        <w:r w:rsidR="00C95072" w:rsidDel="0054029B">
          <w:delText>’</w:delText>
        </w:r>
      </w:del>
      <w:r w:rsidR="00C95072">
        <w:t>s</w:t>
      </w:r>
      <w:ins w:id="14" w:author="Catie Brown" w:date="2019-11-05T12:29:00Z">
        <w:r w:rsidR="0054029B">
          <w:t>’</w:t>
        </w:r>
      </w:ins>
      <w:r w:rsidR="00C95072">
        <w:t xml:space="preserve"> biases toward positivity or negativity. </w:t>
      </w:r>
      <w:ins w:id="15" w:author="Catie Brown" w:date="2019-11-05T12:42:00Z">
        <w:r w:rsidR="0007296D">
          <w:t>F</w:t>
        </w:r>
      </w:ins>
      <w:ins w:id="16" w:author="Catie Brown" w:date="2019-11-05T12:46:00Z">
        <w:r w:rsidR="00193EFE">
          <w:t>or</w:t>
        </w:r>
      </w:ins>
      <w:ins w:id="17" w:author="Catie Brown" w:date="2019-11-05T12:42:00Z">
        <w:r w:rsidR="0007296D">
          <w:t xml:space="preserve"> example, i</w:t>
        </w:r>
      </w:ins>
      <w:del w:id="18" w:author="Catie Brown" w:date="2019-11-05T12:42:00Z">
        <w:r w:rsidR="005158CA" w:rsidDel="0007296D">
          <w:delText>I</w:delText>
        </w:r>
      </w:del>
      <w:r w:rsidR="005158CA">
        <w:t xml:space="preserve">mages of surprised faces presented without context could </w:t>
      </w:r>
      <w:ins w:id="19" w:author="Catie Brown" w:date="2019-11-05T12:41:00Z">
        <w:del w:id="20" w:author="Maital Neta" w:date="2019-11-05T13:05:00Z">
          <w:r w:rsidR="0007296D" w:rsidDel="000F1185">
            <w:delText xml:space="preserve">validly </w:delText>
          </w:r>
        </w:del>
      </w:ins>
      <w:r w:rsidR="005158CA">
        <w:t xml:space="preserve">convey a positive </w:t>
      </w:r>
      <w:ins w:id="21" w:author="Catie Brown" w:date="2019-11-05T12:41:00Z">
        <w:del w:id="22" w:author="Maital Neta" w:date="2019-11-05T13:05:00Z">
          <w:r w:rsidR="0007296D" w:rsidDel="000F1185">
            <w:delText xml:space="preserve">or negative </w:delText>
          </w:r>
        </w:del>
      </w:ins>
      <w:del w:id="23" w:author="Maital Neta" w:date="2019-11-05T13:05:00Z">
        <w:r w:rsidR="005158CA" w:rsidDel="000F1185">
          <w:delText>expression</w:delText>
        </w:r>
        <w:r w:rsidR="00740AE6" w:rsidDel="000F1185">
          <w:delText xml:space="preserve"> </w:delText>
        </w:r>
      </w:del>
      <w:r w:rsidR="00740AE6">
        <w:t>(</w:t>
      </w:r>
      <w:del w:id="24" w:author="Maital Neta" w:date="2019-11-05T13:06:00Z">
        <w:r w:rsidR="00740AE6" w:rsidDel="000F1185">
          <w:delText>reacting</w:delText>
        </w:r>
        <w:r w:rsidR="005158CA" w:rsidDel="000F1185">
          <w:delText xml:space="preserve"> to a surprise party</w:delText>
        </w:r>
      </w:del>
      <w:ins w:id="25" w:author="Maital Neta" w:date="2019-11-05T13:06:00Z">
        <w:r w:rsidR="000F1185">
          <w:t>unexpected gift</w:t>
        </w:r>
      </w:ins>
      <w:r w:rsidR="00740AE6">
        <w:t>)</w:t>
      </w:r>
      <w:del w:id="26" w:author="Maital Neta" w:date="2019-11-05T13:11:00Z">
        <w:r w:rsidR="005158CA" w:rsidDel="000F1185">
          <w:delText>,</w:delText>
        </w:r>
      </w:del>
      <w:r w:rsidR="005158CA">
        <w:t xml:space="preserve"> or </w:t>
      </w:r>
      <w:del w:id="27" w:author="Maital Neta" w:date="2019-11-05T13:05:00Z">
        <w:r w:rsidR="005158CA" w:rsidDel="000F1185">
          <w:delText xml:space="preserve">a </w:delText>
        </w:r>
      </w:del>
      <w:r w:rsidR="005158CA">
        <w:t xml:space="preserve">negative </w:t>
      </w:r>
      <w:del w:id="28" w:author="Maital Neta" w:date="2019-11-05T13:05:00Z">
        <w:r w:rsidR="005158CA" w:rsidDel="000F1185">
          <w:delText>expression</w:delText>
        </w:r>
        <w:r w:rsidR="00740AE6" w:rsidDel="000F1185">
          <w:delText xml:space="preserve"> </w:delText>
        </w:r>
      </w:del>
      <w:ins w:id="29" w:author="Maital Neta" w:date="2019-11-05T13:05:00Z">
        <w:r w:rsidR="000F1185">
          <w:t xml:space="preserve">meaning </w:t>
        </w:r>
      </w:ins>
      <w:r w:rsidR="00740AE6">
        <w:t>(seeing</w:t>
      </w:r>
      <w:r w:rsidR="005158CA">
        <w:t xml:space="preserve"> a car crash</w:t>
      </w:r>
      <w:r w:rsidR="00740AE6">
        <w:t>)</w:t>
      </w:r>
      <w:r w:rsidR="005158CA">
        <w:t xml:space="preserve">. The degree to which an individual </w:t>
      </w:r>
      <w:r w:rsidR="00326D4C">
        <w:t xml:space="preserve">tends to interpret ambiguity as negative measures </w:t>
      </w:r>
      <w:r w:rsidR="009761AB">
        <w:t>their</w:t>
      </w:r>
      <w:r w:rsidR="00326D4C">
        <w:t xml:space="preserve"> </w:t>
      </w:r>
      <w:del w:id="30" w:author="Nicholas Harp" w:date="2019-11-05T13:48:00Z">
        <w:r w:rsidR="009761AB" w:rsidDel="00DA1FBE">
          <w:delText>“</w:delText>
        </w:r>
      </w:del>
      <w:r w:rsidR="00326D4C">
        <w:t>valence bias</w:t>
      </w:r>
      <w:del w:id="31" w:author="Nicholas Harp" w:date="2019-11-05T13:48:00Z">
        <w:r w:rsidR="009761AB" w:rsidDel="00DA1FBE">
          <w:delText>”</w:delText>
        </w:r>
      </w:del>
      <w:r w:rsidR="009761AB">
        <w:t xml:space="preserve"> and characterizes their affective style</w:t>
      </w:r>
      <w:r w:rsidR="00326D4C">
        <w:t xml:space="preserve">. </w:t>
      </w:r>
      <w:r w:rsidR="0053686D">
        <w:t>Currently, the most well</w:t>
      </w:r>
      <w:ins w:id="32" w:author="Nicholas Harp" w:date="2019-11-05T13:48:00Z">
        <w:r w:rsidR="00DA1FBE">
          <w:t>-</w:t>
        </w:r>
      </w:ins>
      <w:del w:id="33" w:author="Nicholas Harp" w:date="2019-11-05T13:48:00Z">
        <w:r w:rsidR="0053686D" w:rsidDel="00DA1FBE">
          <w:delText xml:space="preserve"> </w:delText>
        </w:r>
      </w:del>
      <w:r w:rsidR="0053686D">
        <w:t xml:space="preserve">validated sets of ambiguous stimuli </w:t>
      </w:r>
      <w:r w:rsidR="00326D4C">
        <w:t xml:space="preserve">for assessing valence bias </w:t>
      </w:r>
      <w:r w:rsidR="0053686D">
        <w:t xml:space="preserve">include </w:t>
      </w:r>
      <w:r w:rsidR="00396D5E">
        <w:t>nonverbal signals (</w:t>
      </w:r>
      <w:r w:rsidR="0053686D">
        <w:t>images of faces and scenes</w:t>
      </w:r>
      <w:r w:rsidR="00396D5E">
        <w:t>)</w:t>
      </w:r>
      <w:ins w:id="34" w:author="Maital Neta" w:date="2019-11-05T13:15:00Z">
        <w:r w:rsidR="001F5EF8">
          <w:t>, overlooking</w:t>
        </w:r>
      </w:ins>
      <w:ins w:id="35" w:author="Catie Brown" w:date="2019-11-05T12:36:00Z">
        <w:del w:id="36" w:author="Maital Neta" w:date="2019-11-05T13:14:00Z">
          <w:r w:rsidR="00856387" w:rsidDel="001F5EF8">
            <w:delText>,</w:delText>
          </w:r>
        </w:del>
        <w:r w:rsidR="00856387">
          <w:t xml:space="preserve"> </w:t>
        </w:r>
        <w:del w:id="37" w:author="Maital Neta" w:date="2019-11-05T13:15:00Z">
          <w:r w:rsidR="00856387" w:rsidDel="001F5EF8">
            <w:delText>overlook</w:delText>
          </w:r>
        </w:del>
        <w:del w:id="38" w:author="Maital Neta" w:date="2019-11-05T13:14:00Z">
          <w:r w:rsidR="00856387" w:rsidDel="001F5EF8">
            <w:delText>ing</w:delText>
          </w:r>
        </w:del>
      </w:ins>
      <w:ins w:id="39" w:author="Maital Neta" w:date="2019-11-05T13:14:00Z">
        <w:r w:rsidR="001F5EF8">
          <w:t xml:space="preserve">an inherent ambiguity in </w:t>
        </w:r>
      </w:ins>
      <w:ins w:id="40" w:author="Maital Neta" w:date="2019-11-05T13:15:00Z">
        <w:r w:rsidR="001F5EF8">
          <w:t>verbal signals (language)</w:t>
        </w:r>
      </w:ins>
      <w:ins w:id="41" w:author="Catie Brown" w:date="2019-11-05T12:36:00Z">
        <w:del w:id="42" w:author="Maital Neta" w:date="2019-11-05T13:15:00Z">
          <w:r w:rsidR="00856387" w:rsidDel="001F5EF8">
            <w:delText xml:space="preserve"> </w:delText>
          </w:r>
        </w:del>
      </w:ins>
      <w:del w:id="43" w:author="Catie Brown" w:date="2019-11-05T12:36:00Z">
        <w:r w:rsidR="0053686D" w:rsidDel="00856387">
          <w:delText xml:space="preserve">. </w:delText>
        </w:r>
      </w:del>
      <w:commentRangeStart w:id="44"/>
      <w:ins w:id="45" w:author="Maital Neta" w:date="2019-11-05T12:11:00Z">
        <w:del w:id="46" w:author="Catie Brown" w:date="2019-11-05T12:36:00Z">
          <w:r w:rsidR="00396D5E" w:rsidDel="00856387">
            <w:delText xml:space="preserve">However, </w:delText>
          </w:r>
        </w:del>
      </w:ins>
      <w:commentRangeEnd w:id="44"/>
      <w:ins w:id="47" w:author="Maital Neta" w:date="2019-11-05T12:12:00Z">
        <w:del w:id="48" w:author="Catie Brown" w:date="2019-11-05T12:36:00Z">
          <w:r w:rsidR="00396D5E" w:rsidDel="00856387">
            <w:rPr>
              <w:rStyle w:val="CommentReference"/>
            </w:rPr>
            <w:commentReference w:id="44"/>
          </w:r>
        </w:del>
      </w:ins>
      <w:ins w:id="49" w:author="Catie Brown" w:date="2019-11-05T12:34:00Z">
        <w:del w:id="50" w:author="Maital Neta" w:date="2019-11-05T13:14:00Z">
          <w:r w:rsidR="00856387" w:rsidDel="001F5EF8">
            <w:delText>the ambiguity inherent to language</w:delText>
          </w:r>
        </w:del>
        <w:r w:rsidR="00856387">
          <w:t>.</w:t>
        </w:r>
      </w:ins>
      <w:ins w:id="51" w:author="Catie Brown" w:date="2019-11-05T12:35:00Z">
        <w:r w:rsidR="00856387">
          <w:t xml:space="preserve"> </w:t>
        </w:r>
      </w:ins>
      <w:r w:rsidR="0053686D">
        <w:t>Th</w:t>
      </w:r>
      <w:r w:rsidR="00740AE6">
        <w:t xml:space="preserve">is </w:t>
      </w:r>
      <w:r w:rsidR="0053686D">
        <w:t xml:space="preserve">study </w:t>
      </w:r>
      <w:r w:rsidR="005158CA">
        <w:t xml:space="preserve">contributes </w:t>
      </w:r>
      <w:r w:rsidR="00326D4C">
        <w:t>a set of</w:t>
      </w:r>
      <w:r w:rsidR="0053686D">
        <w:t xml:space="preserve"> ambiguous words </w:t>
      </w:r>
      <w:r w:rsidR="00740AE6">
        <w:t>(</w:t>
      </w:r>
      <w:del w:id="52" w:author="Nicholas Harp" w:date="2019-11-05T13:51:00Z">
        <w:r w:rsidR="00740AE6" w:rsidDel="00DA1FBE">
          <w:delText>as well as</w:delText>
        </w:r>
      </w:del>
      <w:ins w:id="53" w:author="Nicholas Harp" w:date="2019-11-05T13:51:00Z">
        <w:r w:rsidR="00DA1FBE">
          <w:t>and</w:t>
        </w:r>
      </w:ins>
      <w:r w:rsidR="00740AE6">
        <w:t xml:space="preserve"> lexically-matched clear-valence words) </w:t>
      </w:r>
      <w:r w:rsidR="00326D4C">
        <w:t xml:space="preserve">to further capture </w:t>
      </w:r>
      <w:del w:id="54" w:author="Nicholas Harp" w:date="2019-11-05T13:54:00Z">
        <w:r w:rsidR="00624F70" w:rsidDel="00DA1FBE">
          <w:delText xml:space="preserve">emotional </w:delText>
        </w:r>
      </w:del>
      <w:r w:rsidR="00624F70">
        <w:t>bias toward positivity and negativity</w:t>
      </w:r>
      <w:r w:rsidR="00012B96">
        <w:t xml:space="preserve">. Using an initial list of </w:t>
      </w:r>
      <w:commentRangeStart w:id="55"/>
      <w:ins w:id="56" w:author="Maital Neta" w:date="2019-11-05T13:06:00Z">
        <w:r w:rsidR="000F1185">
          <w:t xml:space="preserve">630 </w:t>
        </w:r>
      </w:ins>
      <w:commentRangeEnd w:id="55"/>
      <w:ins w:id="57" w:author="Maital Neta" w:date="2019-11-05T13:07:00Z">
        <w:r w:rsidR="000F1185">
          <w:rPr>
            <w:rStyle w:val="CommentReference"/>
          </w:rPr>
          <w:commentReference w:id="55"/>
        </w:r>
      </w:ins>
      <w:commentRangeStart w:id="58"/>
      <w:commentRangeStart w:id="59"/>
      <w:del w:id="60" w:author="Maital Neta" w:date="2019-11-05T13:07:00Z">
        <w:r w:rsidR="00E93336" w:rsidDel="000F1185">
          <w:delText xml:space="preserve">59 </w:delText>
        </w:r>
        <w:commentRangeEnd w:id="58"/>
        <w:r w:rsidR="00396D5E" w:rsidDel="000F1185">
          <w:rPr>
            <w:rStyle w:val="CommentReference"/>
          </w:rPr>
          <w:commentReference w:id="58"/>
        </w:r>
        <w:commentRangeEnd w:id="59"/>
        <w:r w:rsidR="0054029B" w:rsidDel="000F1185">
          <w:rPr>
            <w:rStyle w:val="CommentReference"/>
          </w:rPr>
          <w:commentReference w:id="59"/>
        </w:r>
        <w:r w:rsidR="00E93336" w:rsidDel="000F1185">
          <w:delText>ambiguous</w:delText>
        </w:r>
      </w:del>
      <w:ins w:id="61" w:author="Catie Brown" w:date="2019-11-05T12:25:00Z">
        <w:del w:id="62" w:author="Maital Neta" w:date="2019-11-05T13:07:00Z">
          <w:r w:rsidR="0054029B" w:rsidDel="000F1185">
            <w:delText>, 267 positive, and 304 negative</w:delText>
          </w:r>
        </w:del>
      </w:ins>
      <w:del w:id="63" w:author="Maital Neta" w:date="2019-11-05T13:07:00Z">
        <w:r w:rsidR="00E93336" w:rsidDel="000F1185">
          <w:delText xml:space="preserve"> </w:delText>
        </w:r>
      </w:del>
      <w:r w:rsidR="00012B96">
        <w:t>words chosen from existing stimul</w:t>
      </w:r>
      <w:ins w:id="64" w:author="Maital Neta" w:date="2019-11-05T13:13:00Z">
        <w:r w:rsidR="001F5EF8">
          <w:t>us</w:t>
        </w:r>
      </w:ins>
      <w:del w:id="65" w:author="Maital Neta" w:date="2019-11-05T13:13:00Z">
        <w:r w:rsidR="00012B96" w:rsidDel="001F5EF8">
          <w:delText>i</w:delText>
        </w:r>
      </w:del>
      <w:r w:rsidR="00012B96">
        <w:t xml:space="preserve"> sets, </w:t>
      </w:r>
      <w:r w:rsidR="00ED3B7B">
        <w:t>103 participants rated each word as positive or negative</w:t>
      </w:r>
      <w:r w:rsidR="00012B96">
        <w:t xml:space="preserve">. </w:t>
      </w:r>
      <w:ins w:id="66" w:author="Maital Neta" w:date="2019-11-05T13:07:00Z">
        <w:r w:rsidR="000F1185">
          <w:t>From these pilot data, we selected</w:t>
        </w:r>
      </w:ins>
      <w:del w:id="67" w:author="Maital Neta" w:date="2019-11-05T13:07:00Z">
        <w:r w:rsidR="00BC0319" w:rsidDel="000F1185">
          <w:delText>The final list comprised</w:delText>
        </w:r>
      </w:del>
      <w:r w:rsidR="00BC0319">
        <w:t xml:space="preserve"> 32 words with </w:t>
      </w:r>
      <w:del w:id="68" w:author="Maital Neta" w:date="2019-11-05T13:09:00Z">
        <w:r w:rsidR="00BC0319" w:rsidDel="000F1185">
          <w:delText xml:space="preserve">ratings indicative of </w:delText>
        </w:r>
      </w:del>
      <w:r w:rsidR="00BC0319">
        <w:t xml:space="preserve">dual valence </w:t>
      </w:r>
      <w:del w:id="69" w:author="Maital Neta" w:date="2019-11-05T13:09:00Z">
        <w:r w:rsidR="00BC0319" w:rsidDel="000F1185">
          <w:delText>interpretations</w:delText>
        </w:r>
        <w:r w:rsidR="00396D5E" w:rsidDel="000F1185">
          <w:delText xml:space="preserve"> </w:delText>
        </w:r>
      </w:del>
      <w:ins w:id="70" w:author="Maital Neta" w:date="2019-11-05T13:09:00Z">
        <w:r w:rsidR="000F1185">
          <w:t xml:space="preserve">ambiguity </w:t>
        </w:r>
      </w:ins>
      <w:r w:rsidR="00396D5E">
        <w:t>(</w:t>
      </w:r>
      <w:ins w:id="71" w:author="Maital Neta" w:date="2019-11-05T13:09:00Z">
        <w:r w:rsidR="000F1185">
          <w:t xml:space="preserve">i.e., </w:t>
        </w:r>
      </w:ins>
      <w:r w:rsidR="00396D5E">
        <w:t>low response consensus in ratings and relatively slow response times)</w:t>
      </w:r>
      <w:ins w:id="72" w:author="Catie Brown" w:date="2019-11-05T12:26:00Z">
        <w:r w:rsidR="0054029B">
          <w:t xml:space="preserve"> and 32 words with </w:t>
        </w:r>
      </w:ins>
      <w:ins w:id="73" w:author="Maital Neta" w:date="2019-11-05T13:09:00Z">
        <w:r w:rsidR="000F1185">
          <w:t xml:space="preserve">clear valence </w:t>
        </w:r>
      </w:ins>
      <w:ins w:id="74" w:author="Catie Brown" w:date="2019-11-05T12:26:00Z">
        <w:del w:id="75" w:author="Maital Neta" w:date="2019-11-05T13:09:00Z">
          <w:r w:rsidR="0054029B" w:rsidDel="000F1185">
            <w:delText xml:space="preserve">ratings indicative of a </w:delText>
          </w:r>
        </w:del>
      </w:ins>
      <w:ins w:id="76" w:author="Catie Brown" w:date="2019-11-05T12:32:00Z">
        <w:del w:id="77" w:author="Maital Neta" w:date="2019-11-05T13:09:00Z">
          <w:r w:rsidR="00856387" w:rsidDel="000F1185">
            <w:delText xml:space="preserve">positive </w:delText>
          </w:r>
        </w:del>
        <w:r w:rsidR="00856387">
          <w:t xml:space="preserve">(16 </w:t>
        </w:r>
        <w:del w:id="78" w:author="Maital Neta" w:date="2019-11-05T13:09:00Z">
          <w:r w:rsidR="00856387" w:rsidDel="000F1185">
            <w:delText>words</w:delText>
          </w:r>
        </w:del>
      </w:ins>
      <w:ins w:id="79" w:author="Maital Neta" w:date="2019-11-05T13:09:00Z">
        <w:r w:rsidR="000F1185">
          <w:t>positive, 16 negative</w:t>
        </w:r>
      </w:ins>
      <w:ins w:id="80" w:author="Catie Brown" w:date="2019-11-05T12:32:00Z">
        <w:r w:rsidR="00856387">
          <w:t>)</w:t>
        </w:r>
        <w:del w:id="81" w:author="Maital Neta" w:date="2019-11-05T13:09:00Z">
          <w:r w:rsidR="00856387" w:rsidDel="000F1185">
            <w:delText xml:space="preserve"> or negative (16 words)</w:delText>
          </w:r>
        </w:del>
      </w:ins>
      <w:ins w:id="82" w:author="Catie Brown" w:date="2019-11-05T12:26:00Z">
        <w:del w:id="83" w:author="Maital Neta" w:date="2019-11-05T13:09:00Z">
          <w:r w:rsidR="0054029B" w:rsidDel="000F1185">
            <w:delText xml:space="preserve"> valence interpretation</w:delText>
          </w:r>
        </w:del>
      </w:ins>
      <w:r w:rsidR="00396D5E">
        <w:t>. To demonstrate generalizability in valence bias</w:t>
      </w:r>
      <w:r w:rsidR="00BC0319">
        <w:t xml:space="preserve">, </w:t>
      </w:r>
      <w:r w:rsidR="00396D5E">
        <w:t>w</w:t>
      </w:r>
      <w:r w:rsidR="009761AB">
        <w:t xml:space="preserve">e </w:t>
      </w:r>
      <w:r w:rsidR="00740AE6">
        <w:t>compared</w:t>
      </w:r>
      <w:r w:rsidR="009761AB">
        <w:t xml:space="preserve"> </w:t>
      </w:r>
      <w:r w:rsidR="00396D5E">
        <w:t xml:space="preserve">ratings of </w:t>
      </w:r>
      <w:r w:rsidR="009761AB">
        <w:t xml:space="preserve">this final set of words </w:t>
      </w:r>
      <w:del w:id="84" w:author="Catie Brown" w:date="2019-11-05T12:32:00Z">
        <w:r w:rsidR="009761AB" w:rsidDel="00856387">
          <w:delText>(16 positive, 16 negative, and 32 ambiguous</w:delText>
        </w:r>
        <w:r w:rsidR="00012B96" w:rsidDel="00856387">
          <w:delText xml:space="preserve">) </w:delText>
        </w:r>
      </w:del>
      <w:r w:rsidR="00012B96">
        <w:t xml:space="preserve">to </w:t>
      </w:r>
      <w:r w:rsidR="00396D5E">
        <w:t>ratings</w:t>
      </w:r>
      <w:r w:rsidR="00012B96">
        <w:t xml:space="preserve"> of faces and scenes</w:t>
      </w:r>
      <w:r w:rsidR="00E93336">
        <w:t xml:space="preserve"> in a </w:t>
      </w:r>
      <w:r w:rsidR="00396D5E">
        <w:t xml:space="preserve">new </w:t>
      </w:r>
      <w:r w:rsidR="00E93336">
        <w:t xml:space="preserve">sample of </w:t>
      </w:r>
      <w:commentRangeStart w:id="85"/>
      <w:commentRangeStart w:id="86"/>
      <w:r w:rsidR="00B51C6D">
        <w:t>8</w:t>
      </w:r>
      <w:r w:rsidR="00E93336">
        <w:t xml:space="preserve">4 </w:t>
      </w:r>
      <w:r w:rsidR="00B51C6D">
        <w:t xml:space="preserve">adults </w:t>
      </w:r>
      <w:commentRangeEnd w:id="85"/>
      <w:r w:rsidR="00F077DE">
        <w:rPr>
          <w:rStyle w:val="CommentReference"/>
        </w:rPr>
        <w:commentReference w:id="85"/>
      </w:r>
      <w:commentRangeEnd w:id="86"/>
      <w:r w:rsidR="0054029B">
        <w:rPr>
          <w:rStyle w:val="CommentReference"/>
        </w:rPr>
        <w:commentReference w:id="86"/>
      </w:r>
      <w:r w:rsidR="00B51C6D">
        <w:t>(34 female, 50 male)</w:t>
      </w:r>
      <w:r w:rsidR="00012B96">
        <w:t xml:space="preserve">. </w:t>
      </w:r>
      <w:r w:rsidR="00AA50C1">
        <w:t>Valence bias for</w:t>
      </w:r>
      <w:r w:rsidR="00012B96">
        <w:t xml:space="preserve"> ambiguous words </w:t>
      </w:r>
      <w:r w:rsidR="00AA50C1">
        <w:t xml:space="preserve">was significantly correlated with ratings for ambiguous (surprised) </w:t>
      </w:r>
      <w:r w:rsidR="00012B96">
        <w:t>faces (</w:t>
      </w:r>
      <w:proofErr w:type="gramStart"/>
      <w:r w:rsidR="00012B96" w:rsidRPr="00012B96">
        <w:rPr>
          <w:i/>
          <w:iCs/>
        </w:rPr>
        <w:t>r</w:t>
      </w:r>
      <w:r w:rsidR="00D57CB4">
        <w:t>(</w:t>
      </w:r>
      <w:proofErr w:type="gramEnd"/>
      <w:r w:rsidR="00B51C6D">
        <w:t>8</w:t>
      </w:r>
      <w:r w:rsidR="00D57CB4">
        <w:t>2)</w:t>
      </w:r>
      <w:r w:rsidR="00012B96">
        <w:t xml:space="preserve"> = .</w:t>
      </w:r>
      <w:r w:rsidR="00D57CB4">
        <w:t>2</w:t>
      </w:r>
      <w:r w:rsidR="00E93336">
        <w:t>3</w:t>
      </w:r>
      <w:r w:rsidR="00012B96">
        <w:t xml:space="preserve">, </w:t>
      </w:r>
      <w:r w:rsidR="00012B96" w:rsidRPr="00012B96">
        <w:rPr>
          <w:i/>
          <w:iCs/>
        </w:rPr>
        <w:t>p</w:t>
      </w:r>
      <w:r w:rsidR="00012B96">
        <w:t xml:space="preserve"> </w:t>
      </w:r>
      <w:r w:rsidR="00D57CB4">
        <w:t>=</w:t>
      </w:r>
      <w:r w:rsidR="00012B96">
        <w:t xml:space="preserve"> .0</w:t>
      </w:r>
      <w:r w:rsidR="00B51C6D">
        <w:t>39</w:t>
      </w:r>
      <w:r w:rsidR="00012B96">
        <w:t>) and scenes (</w:t>
      </w:r>
      <w:r w:rsidR="00012B96" w:rsidRPr="00012B96">
        <w:rPr>
          <w:i/>
          <w:iCs/>
        </w:rPr>
        <w:t>r</w:t>
      </w:r>
      <w:r w:rsidR="00D57CB4">
        <w:t>(</w:t>
      </w:r>
      <w:r w:rsidR="00B51C6D">
        <w:t>8</w:t>
      </w:r>
      <w:r w:rsidR="00D57CB4">
        <w:t>2)</w:t>
      </w:r>
      <w:r w:rsidR="00012B96">
        <w:t xml:space="preserve"> = .</w:t>
      </w:r>
      <w:r w:rsidR="00B51C6D">
        <w:t>48</w:t>
      </w:r>
      <w:r w:rsidR="00012B96">
        <w:t xml:space="preserve">, </w:t>
      </w:r>
      <w:r w:rsidR="00012B96" w:rsidRPr="00012B96">
        <w:rPr>
          <w:i/>
          <w:iCs/>
        </w:rPr>
        <w:t>p</w:t>
      </w:r>
      <w:r w:rsidR="00012B96">
        <w:t xml:space="preserve"> &lt; .001</w:t>
      </w:r>
      <w:ins w:id="87" w:author="Catie Brown" w:date="2019-11-05T12:43:00Z">
        <w:r w:rsidR="0007296D">
          <w:t>)</w:t>
        </w:r>
      </w:ins>
      <w:ins w:id="88" w:author="Maital Neta" w:date="2019-11-05T13:13:00Z">
        <w:r w:rsidR="001F5EF8">
          <w:t>. These findings</w:t>
        </w:r>
      </w:ins>
      <w:del w:id="89" w:author="Catie Brown" w:date="2019-11-05T12:43:00Z">
        <w:r w:rsidR="00012B96" w:rsidDel="0007296D">
          <w:delText xml:space="preserve">). </w:delText>
        </w:r>
        <w:r w:rsidR="00740AE6" w:rsidDel="0007296D">
          <w:delText>This</w:delText>
        </w:r>
      </w:del>
      <w:ins w:id="90" w:author="Catie Brown" w:date="2019-11-05T12:43:00Z">
        <w:del w:id="91" w:author="Maital Neta" w:date="2019-11-05T13:13:00Z">
          <w:r w:rsidR="0007296D" w:rsidDel="001F5EF8">
            <w:delText>,</w:delText>
          </w:r>
        </w:del>
      </w:ins>
      <w:r w:rsidR="00740AE6">
        <w:t xml:space="preserve"> suggest</w:t>
      </w:r>
      <w:ins w:id="92" w:author="Catie Brown" w:date="2019-11-05T12:43:00Z">
        <w:del w:id="93" w:author="Maital Neta" w:date="2019-11-05T13:13:00Z">
          <w:r w:rsidR="0007296D" w:rsidDel="001F5EF8">
            <w:delText>ing</w:delText>
          </w:r>
        </w:del>
      </w:ins>
      <w:del w:id="94" w:author="Catie Brown" w:date="2019-11-05T12:43:00Z">
        <w:r w:rsidR="00740AE6" w:rsidDel="0007296D">
          <w:delText>s</w:delText>
        </w:r>
      </w:del>
      <w:r w:rsidR="00740AE6">
        <w:t xml:space="preserve"> that </w:t>
      </w:r>
      <w:del w:id="95" w:author="Catie Brown" w:date="2019-11-05T12:38:00Z">
        <w:r w:rsidR="00740AE6" w:rsidDel="00856387">
          <w:delText xml:space="preserve">these ambiguous words capture </w:delText>
        </w:r>
      </w:del>
      <w:r w:rsidR="00740AE6">
        <w:t>valence bias</w:t>
      </w:r>
      <w:ins w:id="96" w:author="Catie Brown" w:date="2019-11-05T12:38:00Z">
        <w:r w:rsidR="00856387">
          <w:t xml:space="preserve"> generalizes to </w:t>
        </w:r>
      </w:ins>
      <w:ins w:id="97" w:author="Nicholas Harp" w:date="2019-11-05T13:52:00Z">
        <w:r w:rsidR="00DA1FBE">
          <w:t>linguistic</w:t>
        </w:r>
      </w:ins>
      <w:ins w:id="98" w:author="Catie Brown" w:date="2019-11-05T12:38:00Z">
        <w:del w:id="99" w:author="Nicholas Harp" w:date="2019-11-05T13:52:00Z">
          <w:r w:rsidR="00856387" w:rsidDel="00DA1FBE">
            <w:delText>verbal measures of</w:delText>
          </w:r>
        </w:del>
        <w:r w:rsidR="00856387">
          <w:t xml:space="preserve"> ambiguit</w:t>
        </w:r>
      </w:ins>
      <w:ins w:id="100" w:author="Catie Brown" w:date="2019-11-05T12:39:00Z">
        <w:r w:rsidR="00856387">
          <w:t>y</w:t>
        </w:r>
      </w:ins>
      <w:r w:rsidR="00740AE6">
        <w:t xml:space="preserve"> </w:t>
      </w:r>
      <w:commentRangeStart w:id="101"/>
      <w:del w:id="102" w:author="Maital Neta" w:date="2019-11-05T13:11:00Z">
        <w:r w:rsidR="00740AE6" w:rsidDel="000F1185">
          <w:delText xml:space="preserve">just as well </w:delText>
        </w:r>
        <w:commentRangeEnd w:id="101"/>
        <w:r w:rsidR="00AA50C1" w:rsidDel="000F1185">
          <w:rPr>
            <w:rStyle w:val="CommentReference"/>
          </w:rPr>
          <w:commentReference w:id="101"/>
        </w:r>
        <w:r w:rsidR="00740AE6" w:rsidDel="000F1185">
          <w:delText xml:space="preserve">as ambiguous images </w:delText>
        </w:r>
      </w:del>
      <w:r w:rsidR="00740AE6">
        <w:t xml:space="preserve">and </w:t>
      </w:r>
      <w:del w:id="103" w:author="Nicholas Harp" w:date="2019-11-05T13:53:00Z">
        <w:r w:rsidR="00740AE6" w:rsidDel="00DA1FBE">
          <w:delText xml:space="preserve">thus </w:delText>
        </w:r>
      </w:del>
      <w:r w:rsidR="00740AE6">
        <w:t xml:space="preserve">provide a </w:t>
      </w:r>
      <w:del w:id="104" w:author="Nicholas Harp" w:date="2019-11-05T13:53:00Z">
        <w:r w:rsidR="00740AE6" w:rsidDel="00DA1FBE">
          <w:delText>useful new</w:delText>
        </w:r>
      </w:del>
      <w:ins w:id="105" w:author="Nicholas Harp" w:date="2019-11-05T13:53:00Z">
        <w:r w:rsidR="00DA1FBE">
          <w:t>novel</w:t>
        </w:r>
      </w:ins>
      <w:del w:id="106" w:author="Nicholas Harp" w:date="2019-11-05T13:53:00Z">
        <w:r w:rsidR="00740AE6" w:rsidDel="00DA1FBE">
          <w:delText xml:space="preserve"> way to</w:delText>
        </w:r>
      </w:del>
      <w:r w:rsidR="00740AE6">
        <w:t xml:space="preserve"> measure</w:t>
      </w:r>
      <w:ins w:id="107" w:author="Nicholas Harp" w:date="2019-11-05T13:53:00Z">
        <w:r w:rsidR="00DA1FBE">
          <w:t xml:space="preserve"> of</w:t>
        </w:r>
      </w:ins>
      <w:r w:rsidR="00740AE6">
        <w:t xml:space="preserve"> valence bias.</w:t>
      </w:r>
    </w:p>
    <w:p w14:paraId="7DD525DE" w14:textId="529F5719" w:rsidR="002B3DDD" w:rsidRDefault="002B3DDD">
      <w:bookmarkStart w:id="108" w:name="_GoBack"/>
      <w:bookmarkEnd w:id="108"/>
    </w:p>
    <w:p w14:paraId="3F2C0604" w14:textId="596BFCA5"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Corresponding authors must register with the system BEFORE </w:t>
      </w:r>
      <w:proofErr w:type="spellStart"/>
      <w:r>
        <w:rPr>
          <w:rFonts w:ascii="inherit" w:hAnsi="inherit"/>
          <w:color w:val="000000"/>
          <w:sz w:val="21"/>
          <w:szCs w:val="21"/>
          <w:bdr w:val="none" w:sz="0" w:space="0" w:color="auto" w:frame="1"/>
        </w:rPr>
        <w:t>before</w:t>
      </w:r>
      <w:proofErr w:type="spellEnd"/>
      <w:r>
        <w:rPr>
          <w:rFonts w:ascii="inherit" w:hAnsi="inherit"/>
          <w:color w:val="000000"/>
          <w:sz w:val="21"/>
          <w:szCs w:val="21"/>
          <w:bdr w:val="none" w:sz="0" w:space="0" w:color="auto" w:frame="1"/>
        </w:rPr>
        <w:t xml:space="preserve"> submitting any abstracts. This allows for multiple submissions without duplicating contact information. Submissions can be edited up until the deadline.</w:t>
      </w:r>
      <w:r>
        <w:rPr>
          <w:rFonts w:ascii="inherit" w:hAnsi="inherit"/>
          <w:color w:val="000000"/>
          <w:sz w:val="21"/>
          <w:szCs w:val="21"/>
          <w:bdr w:val="none" w:sz="0" w:space="0" w:color="auto" w:frame="1"/>
        </w:rPr>
        <w:br/>
      </w:r>
    </w:p>
    <w:p w14:paraId="16EF9D19" w14:textId="4F2BABD5"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First authors can submit ONE abstract for each of the three formats: one symposium, one flash talk, and one poster. However, each submission must be on </w:t>
      </w:r>
      <w:proofErr w:type="gramStart"/>
      <w:r>
        <w:rPr>
          <w:rFonts w:ascii="inherit" w:hAnsi="inherit"/>
          <w:color w:val="000000"/>
          <w:sz w:val="21"/>
          <w:szCs w:val="21"/>
          <w:bdr w:val="none" w:sz="0" w:space="0" w:color="auto" w:frame="1"/>
        </w:rPr>
        <w:t>different  research</w:t>
      </w:r>
      <w:proofErr w:type="gramEnd"/>
      <w:r>
        <w:rPr>
          <w:rFonts w:ascii="inherit" w:hAnsi="inherit"/>
          <w:color w:val="000000"/>
          <w:sz w:val="21"/>
          <w:szCs w:val="21"/>
          <w:bdr w:val="none" w:sz="0" w:space="0" w:color="auto" w:frame="1"/>
        </w:rPr>
        <w:t xml:space="preserve"> findings.</w:t>
      </w:r>
      <w:r>
        <w:rPr>
          <w:rFonts w:ascii="inherit" w:hAnsi="inherit"/>
          <w:color w:val="000000"/>
          <w:sz w:val="21"/>
          <w:szCs w:val="21"/>
          <w:bdr w:val="none" w:sz="0" w:space="0" w:color="auto" w:frame="1"/>
        </w:rPr>
        <w:br/>
      </w:r>
    </w:p>
    <w:p w14:paraId="016A932A" w14:textId="15A648F5" w:rsidR="006D38A6" w:rsidRP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First authors will be assigned a</w:t>
      </w:r>
      <w:r>
        <w:rPr>
          <w:rStyle w:val="apple-converted-space"/>
          <w:rFonts w:ascii="inherit" w:hAnsi="inherit"/>
          <w:color w:val="000000"/>
          <w:sz w:val="21"/>
          <w:szCs w:val="21"/>
          <w:bdr w:val="none" w:sz="0" w:space="0" w:color="auto" w:frame="1"/>
        </w:rPr>
        <w:t> </w:t>
      </w:r>
      <w:r>
        <w:rPr>
          <w:rFonts w:ascii="inherit" w:hAnsi="inherit"/>
          <w:b/>
          <w:bCs/>
          <w:color w:val="13A1AB"/>
          <w:sz w:val="21"/>
          <w:szCs w:val="21"/>
          <w:bdr w:val="none" w:sz="0" w:space="0" w:color="auto" w:frame="1"/>
        </w:rPr>
        <w:t>maximum</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 xml:space="preserve">of ONE flash talk OR symposium talk, and ONE poster. For all other authors (e.g., second, third, last) there is no limit to the number of abstract submissions. If a first author’s symposium talk is accepted, then </w:t>
      </w:r>
      <w:proofErr w:type="gramStart"/>
      <w:r>
        <w:rPr>
          <w:rFonts w:ascii="inherit" w:hAnsi="inherit"/>
          <w:color w:val="000000"/>
          <w:sz w:val="21"/>
          <w:szCs w:val="21"/>
          <w:bdr w:val="none" w:sz="0" w:space="0" w:color="auto" w:frame="1"/>
        </w:rPr>
        <w:t>their the</w:t>
      </w:r>
      <w:proofErr w:type="gramEnd"/>
      <w:r>
        <w:rPr>
          <w:rFonts w:ascii="inherit" w:hAnsi="inherit"/>
          <w:color w:val="000000"/>
          <w:sz w:val="21"/>
          <w:szCs w:val="21"/>
          <w:bdr w:val="none" w:sz="0" w:space="0" w:color="auto" w:frame="1"/>
        </w:rPr>
        <w:t xml:space="preserve"> flash talk submission will be rejected.</w:t>
      </w:r>
    </w:p>
    <w:p w14:paraId="2749A42A" w14:textId="77777777" w:rsidR="006D38A6" w:rsidRDefault="006D38A6" w:rsidP="006D38A6">
      <w:pPr>
        <w:shd w:val="clear" w:color="auto" w:fill="F8F8F8"/>
        <w:ind w:left="465"/>
        <w:textAlignment w:val="baseline"/>
        <w:rPr>
          <w:rFonts w:ascii="inherit" w:hAnsi="inherit"/>
          <w:color w:val="000000"/>
          <w:sz w:val="21"/>
          <w:szCs w:val="21"/>
        </w:rPr>
      </w:pPr>
    </w:p>
    <w:p w14:paraId="709C65E1" w14:textId="7777777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Symposium</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submission require the following: 1) An overview paragraph explaining the theme of the session and how it relates to affective science (including how each speaker would contribute to that theme), and 2) Four individual talk abstracts that fit all the requirements laid out below.</w:t>
      </w:r>
      <w:r>
        <w:rPr>
          <w:rFonts w:ascii="inherit" w:hAnsi="inherit"/>
          <w:color w:val="000000"/>
          <w:sz w:val="21"/>
          <w:szCs w:val="21"/>
          <w:bdr w:val="none" w:sz="0" w:space="0" w:color="auto" w:frame="1"/>
        </w:rPr>
        <w:br/>
      </w:r>
    </w:p>
    <w:p w14:paraId="3AFD6EB6" w14:textId="1EC81FDC"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All abstracts</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must report on work that is unpublished or in press at the time of submission.</w:t>
      </w:r>
      <w:r>
        <w:rPr>
          <w:rFonts w:ascii="inherit" w:hAnsi="inherit"/>
          <w:color w:val="000000"/>
          <w:sz w:val="21"/>
          <w:szCs w:val="21"/>
          <w:bdr w:val="none" w:sz="0" w:space="0" w:color="auto" w:frame="1"/>
        </w:rPr>
        <w:br/>
      </w:r>
    </w:p>
    <w:p w14:paraId="278D18CE" w14:textId="7E7AED32"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All abstracts must describe (a) the question or problem to be addressed; (b) the methods used to address the question or problem; (c) the critical findings; and (d) how the work makes a novel theoretical, methodological, or empirical contribution to affective science. Empirical work must </w:t>
      </w:r>
      <w:r>
        <w:rPr>
          <w:rFonts w:ascii="inherit" w:hAnsi="inherit"/>
          <w:color w:val="000000"/>
          <w:sz w:val="21"/>
          <w:szCs w:val="21"/>
          <w:bdr w:val="none" w:sz="0" w:space="0" w:color="auto" w:frame="1"/>
        </w:rPr>
        <w:lastRenderedPageBreak/>
        <w:t>include the sample size of each study and at least one statistic supporting each critical result. It is insufficient to state that “results will be discussed.”</w:t>
      </w:r>
      <w:r>
        <w:rPr>
          <w:rFonts w:ascii="inherit" w:hAnsi="inherit"/>
          <w:color w:val="000000"/>
          <w:sz w:val="21"/>
          <w:szCs w:val="21"/>
          <w:bdr w:val="none" w:sz="0" w:space="0" w:color="auto" w:frame="1"/>
        </w:rPr>
        <w:br/>
      </w:r>
    </w:p>
    <w:p w14:paraId="6AFD64C2" w14:textId="4CEA92CC"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All abstracts must be prepared in plain text, written in English and with no embedded symbols or formatting characters.</w:t>
      </w:r>
      <w:r>
        <w:rPr>
          <w:rStyle w:val="apple-converted-space"/>
          <w:rFonts w:ascii="inherit" w:hAnsi="inherit"/>
          <w:color w:val="000000"/>
          <w:sz w:val="21"/>
          <w:szCs w:val="21"/>
          <w:bdr w:val="none" w:sz="0" w:space="0" w:color="auto" w:frame="1"/>
        </w:rPr>
        <w:t> </w:t>
      </w:r>
      <w:r>
        <w:rPr>
          <w:rFonts w:ascii="inherit" w:hAnsi="inherit"/>
          <w:b/>
          <w:bCs/>
          <w:color w:val="13A1AB"/>
          <w:sz w:val="21"/>
          <w:szCs w:val="21"/>
          <w:bdr w:val="none" w:sz="0" w:space="0" w:color="auto" w:frame="1"/>
        </w:rPr>
        <w:t>Please spell out any symbols (e.g., alpha, beta, microns, picomolar) or translate them (e.g., mean, chi square).</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Charts, graphs, tables or references should not be included.</w:t>
      </w:r>
      <w:r>
        <w:rPr>
          <w:rFonts w:ascii="inherit" w:hAnsi="inherit"/>
          <w:color w:val="000000"/>
          <w:sz w:val="21"/>
          <w:szCs w:val="21"/>
          <w:bdr w:val="none" w:sz="0" w:space="0" w:color="auto" w:frame="1"/>
        </w:rPr>
        <w:br/>
      </w:r>
    </w:p>
    <w:p w14:paraId="160F6316" w14:textId="5E0E6ADC"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 xml:space="preserve">Talk and poster abstracts must be a maximum </w:t>
      </w:r>
      <w:r w:rsidRPr="006D38A6">
        <w:rPr>
          <w:rFonts w:ascii="inherit" w:hAnsi="inherit"/>
          <w:color w:val="000000"/>
          <w:sz w:val="21"/>
          <w:szCs w:val="21"/>
          <w:highlight w:val="yellow"/>
          <w:bdr w:val="none" w:sz="0" w:space="0" w:color="auto" w:frame="1"/>
        </w:rPr>
        <w:t>of 1,600 characters in length, including spaces.</w:t>
      </w:r>
      <w:r>
        <w:rPr>
          <w:rFonts w:ascii="inherit" w:hAnsi="inherit"/>
          <w:color w:val="000000"/>
          <w:sz w:val="21"/>
          <w:szCs w:val="21"/>
          <w:bdr w:val="none" w:sz="0" w:space="0" w:color="auto" w:frame="1"/>
        </w:rPr>
        <w:t xml:space="preserve"> This character limit applies to the abstract body only and </w:t>
      </w:r>
      <w:r>
        <w:rPr>
          <w:rFonts w:ascii="inherit" w:hAnsi="inherit"/>
          <w:b/>
          <w:bCs/>
          <w:color w:val="13A1AB"/>
          <w:sz w:val="21"/>
          <w:szCs w:val="21"/>
          <w:bdr w:val="none" w:sz="0" w:space="0" w:color="auto" w:frame="1"/>
        </w:rPr>
        <w:t>DOES NOT</w:t>
      </w:r>
      <w:r>
        <w:rPr>
          <w:rFonts w:ascii="inherit" w:hAnsi="inherit"/>
          <w:color w:val="000000"/>
          <w:sz w:val="21"/>
          <w:szCs w:val="21"/>
          <w:bdr w:val="none" w:sz="0" w:space="0" w:color="auto" w:frame="1"/>
        </w:rPr>
        <w:t xml:space="preserve"> include the title, authors, and optional funding source information. The chairs of symposia should also submit an overview paragraph for evaluation that is a maximum of 1,600 character, as well as a </w:t>
      </w:r>
      <w:proofErr w:type="gramStart"/>
      <w:r>
        <w:rPr>
          <w:rFonts w:ascii="inherit" w:hAnsi="inherit"/>
          <w:color w:val="000000"/>
          <w:sz w:val="21"/>
          <w:szCs w:val="21"/>
          <w:bdr w:val="none" w:sz="0" w:space="0" w:color="auto" w:frame="1"/>
        </w:rPr>
        <w:t>500 character</w:t>
      </w:r>
      <w:proofErr w:type="gramEnd"/>
      <w:r>
        <w:rPr>
          <w:rFonts w:ascii="inherit" w:hAnsi="inherit"/>
          <w:color w:val="000000"/>
          <w:sz w:val="21"/>
          <w:szCs w:val="21"/>
          <w:bdr w:val="none" w:sz="0" w:space="0" w:color="auto" w:frame="1"/>
        </w:rPr>
        <w:t xml:space="preserve"> maximum version to be printed in the program (if accepted).</w:t>
      </w:r>
      <w:r>
        <w:rPr>
          <w:rFonts w:ascii="inherit" w:hAnsi="inherit"/>
          <w:color w:val="000000"/>
          <w:sz w:val="21"/>
          <w:szCs w:val="21"/>
          <w:bdr w:val="none" w:sz="0" w:space="0" w:color="auto" w:frame="1"/>
        </w:rPr>
        <w:br/>
      </w:r>
    </w:p>
    <w:p w14:paraId="6758F92A" w14:textId="7777777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Titles, authors and affiliations should be reported as follows:</w:t>
      </w:r>
    </w:p>
    <w:p w14:paraId="5B5BA69C"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Use all capital letters for the title of the abstract</w:t>
      </w:r>
    </w:p>
    <w:p w14:paraId="66138D28"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List all author names first. Include full first and last names of each author</w:t>
      </w:r>
    </w:p>
    <w:p w14:paraId="171B133F"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proofErr w:type="gramStart"/>
      <w:r>
        <w:rPr>
          <w:rFonts w:ascii="inherit" w:hAnsi="inherit"/>
          <w:color w:val="000000"/>
          <w:sz w:val="21"/>
          <w:szCs w:val="21"/>
          <w:bdr w:val="none" w:sz="0" w:space="0" w:color="auto" w:frame="1"/>
        </w:rPr>
        <w:t>THEN  list</w:t>
      </w:r>
      <w:proofErr w:type="gramEnd"/>
      <w:r>
        <w:rPr>
          <w:rFonts w:ascii="inherit" w:hAnsi="inherit"/>
          <w:color w:val="000000"/>
          <w:sz w:val="21"/>
          <w:szCs w:val="21"/>
          <w:bdr w:val="none" w:sz="0" w:space="0" w:color="auto" w:frame="1"/>
        </w:rPr>
        <w:t xml:space="preserve"> the institution or affiliation of each author, in English e.g., University of X</w:t>
      </w:r>
    </w:p>
    <w:p w14:paraId="04BE17F4"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Do not include author degrees</w:t>
      </w:r>
    </w:p>
    <w:p w14:paraId="0BA9AABC" w14:textId="77777777"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color w:val="000000"/>
          <w:sz w:val="21"/>
          <w:szCs w:val="21"/>
          <w:bdr w:val="none" w:sz="0" w:space="0" w:color="auto" w:frame="1"/>
        </w:rPr>
        <w:t>Do not include a department or location (i.e., city, country)</w:t>
      </w:r>
    </w:p>
    <w:p w14:paraId="07079F87" w14:textId="4A095FE9" w:rsidR="006D38A6" w:rsidRDefault="006D38A6" w:rsidP="006D38A6">
      <w:pPr>
        <w:numPr>
          <w:ilvl w:val="1"/>
          <w:numId w:val="4"/>
        </w:numPr>
        <w:shd w:val="clear" w:color="auto" w:fill="F8F8F8"/>
        <w:ind w:left="115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Example:</w:t>
      </w:r>
      <w:r>
        <w:rPr>
          <w:rFonts w:ascii="inherit" w:hAnsi="inherit"/>
          <w:b/>
          <w:bCs/>
          <w:color w:val="13A1AB"/>
          <w:sz w:val="21"/>
          <w:szCs w:val="21"/>
          <w:bdr w:val="none" w:sz="0" w:space="0" w:color="auto" w:frame="1"/>
        </w:rPr>
        <w:br/>
      </w:r>
      <w:r>
        <w:rPr>
          <w:rFonts w:ascii="inherit" w:hAnsi="inherit"/>
          <w:color w:val="000000"/>
          <w:sz w:val="21"/>
          <w:szCs w:val="21"/>
          <w:bdr w:val="none" w:sz="0" w:space="0" w:color="auto" w:frame="1"/>
        </w:rPr>
        <w:t>THE GENTLE ART OF MAKING ENEMIES</w:t>
      </w:r>
      <w:r>
        <w:rPr>
          <w:rFonts w:ascii="inherit" w:hAnsi="inherit"/>
          <w:color w:val="000000"/>
          <w:sz w:val="21"/>
          <w:szCs w:val="21"/>
          <w:bdr w:val="none" w:sz="0" w:space="0" w:color="auto" w:frame="1"/>
        </w:rPr>
        <w:br/>
        <w:t>William D Gould,</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 xml:space="preserve">Michael A </w:t>
      </w:r>
      <w:proofErr w:type="spellStart"/>
      <w:r>
        <w:rPr>
          <w:rFonts w:ascii="inherit" w:hAnsi="inherit"/>
          <w:color w:val="000000"/>
          <w:sz w:val="21"/>
          <w:szCs w:val="21"/>
          <w:bdr w:val="none" w:sz="0" w:space="0" w:color="auto" w:frame="1"/>
        </w:rPr>
        <w:t>Bordin</w:t>
      </w:r>
      <w:proofErr w:type="spellEnd"/>
      <w:r>
        <w:rPr>
          <w:rFonts w:ascii="inherit" w:hAnsi="inherit"/>
          <w:color w:val="000000"/>
          <w:sz w:val="21"/>
          <w:szCs w:val="21"/>
          <w:bdr w:val="none" w:sz="0" w:space="0" w:color="auto" w:frame="1"/>
        </w:rPr>
        <w:t>,</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Michael</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A Patton</w:t>
      </w:r>
      <w:r>
        <w:rPr>
          <w:rFonts w:ascii="inherit" w:hAnsi="inherit"/>
          <w:color w:val="000000"/>
          <w:sz w:val="21"/>
          <w:szCs w:val="21"/>
          <w:bdr w:val="none" w:sz="0" w:space="0" w:color="auto" w:frame="1"/>
        </w:rPr>
        <w:br/>
        <w:t>University of</w:t>
      </w:r>
      <w:r>
        <w:rPr>
          <w:rStyle w:val="apple-converted-space"/>
          <w:rFonts w:ascii="inherit" w:hAnsi="inherit"/>
          <w:color w:val="000000"/>
          <w:sz w:val="21"/>
          <w:szCs w:val="21"/>
          <w:bdr w:val="none" w:sz="0" w:space="0" w:color="auto" w:frame="1"/>
        </w:rPr>
        <w:t> </w:t>
      </w:r>
      <w:r>
        <w:rPr>
          <w:rFonts w:ascii="inherit" w:hAnsi="inherit"/>
          <w:color w:val="000000"/>
          <w:sz w:val="21"/>
          <w:szCs w:val="21"/>
          <w:bdr w:val="none" w:sz="0" w:space="0" w:color="auto" w:frame="1"/>
        </w:rPr>
        <w:t>Faith No More, University of Life, Alternative Metal College</w:t>
      </w:r>
      <w:r w:rsidR="00DF450A">
        <w:rPr>
          <w:rFonts w:ascii="inherit" w:hAnsi="inherit"/>
          <w:color w:val="000000"/>
          <w:sz w:val="21"/>
          <w:szCs w:val="21"/>
          <w:bdr w:val="none" w:sz="0" w:space="0" w:color="auto" w:frame="1"/>
        </w:rPr>
        <w:br/>
      </w:r>
    </w:p>
    <w:p w14:paraId="4A7FBE7B" w14:textId="64B13B91"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rPr>
        <w:t>If you wish to mention a funding source in your abstract, please include it under “Optional – Funding Source” on the submission form. Please </w:t>
      </w:r>
      <w:r>
        <w:rPr>
          <w:rFonts w:ascii="inherit" w:hAnsi="inherit"/>
          <w:b/>
          <w:bCs/>
          <w:color w:val="13A1AB"/>
          <w:sz w:val="21"/>
          <w:szCs w:val="21"/>
          <w:bdr w:val="none" w:sz="0" w:space="0" w:color="auto" w:frame="1"/>
        </w:rPr>
        <w:t>DO NOT</w:t>
      </w:r>
      <w:r>
        <w:rPr>
          <w:rFonts w:ascii="inherit" w:hAnsi="inherit"/>
          <w:color w:val="000000"/>
          <w:sz w:val="21"/>
          <w:szCs w:val="21"/>
        </w:rPr>
        <w:t> list the funding source in the body of the abstract.  </w:t>
      </w:r>
      <w:r>
        <w:rPr>
          <w:rFonts w:ascii="inherit" w:hAnsi="inherit"/>
          <w:b/>
          <w:bCs/>
          <w:color w:val="13A1AB"/>
          <w:sz w:val="21"/>
          <w:szCs w:val="21"/>
          <w:bdr w:val="none" w:sz="0" w:space="0" w:color="auto" w:frame="1"/>
        </w:rPr>
        <w:t>If there is no funding source, please leave this box blank</w:t>
      </w:r>
      <w:r>
        <w:rPr>
          <w:rFonts w:ascii="inherit" w:hAnsi="inherit"/>
          <w:color w:val="000000"/>
          <w:sz w:val="21"/>
          <w:szCs w:val="21"/>
        </w:rPr>
        <w:t>.</w:t>
      </w:r>
      <w:r w:rsidR="00DF450A">
        <w:rPr>
          <w:rFonts w:ascii="inherit" w:hAnsi="inherit"/>
          <w:color w:val="000000"/>
          <w:sz w:val="21"/>
          <w:szCs w:val="21"/>
        </w:rPr>
        <w:br/>
      </w:r>
    </w:p>
    <w:p w14:paraId="21BB569E" w14:textId="7E47264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Please select one to three key words to describe your research.</w:t>
      </w:r>
      <w:r w:rsidR="00DF450A">
        <w:rPr>
          <w:rFonts w:ascii="inherit" w:hAnsi="inherit"/>
          <w:color w:val="000000"/>
          <w:sz w:val="21"/>
          <w:szCs w:val="21"/>
          <w:bdr w:val="none" w:sz="0" w:space="0" w:color="auto" w:frame="1"/>
        </w:rPr>
        <w:br/>
      </w:r>
    </w:p>
    <w:p w14:paraId="2AF6AE63" w14:textId="0A94749F"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b/>
          <w:bCs/>
          <w:color w:val="13A1AB"/>
          <w:sz w:val="21"/>
          <w:szCs w:val="21"/>
          <w:bdr w:val="none" w:sz="0" w:space="0" w:color="auto" w:frame="1"/>
        </w:rPr>
        <w:t>Proofread your submission</w:t>
      </w:r>
      <w:r>
        <w:rPr>
          <w:rFonts w:ascii="inherit" w:hAnsi="inherit"/>
          <w:color w:val="000000"/>
          <w:sz w:val="21"/>
          <w:szCs w:val="21"/>
          <w:bdr w:val="none" w:sz="0" w:space="0" w:color="auto" w:frame="1"/>
        </w:rPr>
        <w:t>. If accepted, author-prepared abstracts will be published on the SAS website</w:t>
      </w:r>
      <w:r>
        <w:rPr>
          <w:rStyle w:val="apple-converted-space"/>
          <w:rFonts w:ascii="inherit" w:hAnsi="inherit"/>
          <w:color w:val="000000"/>
          <w:sz w:val="21"/>
          <w:szCs w:val="21"/>
          <w:bdr w:val="none" w:sz="0" w:space="0" w:color="auto" w:frame="1"/>
        </w:rPr>
        <w:t> </w:t>
      </w:r>
      <w:r>
        <w:rPr>
          <w:rFonts w:ascii="inherit" w:hAnsi="inherit"/>
          <w:b/>
          <w:bCs/>
          <w:i/>
          <w:iCs/>
          <w:color w:val="13A1AB"/>
          <w:sz w:val="21"/>
          <w:szCs w:val="21"/>
          <w:bdr w:val="none" w:sz="0" w:space="0" w:color="auto" w:frame="1"/>
        </w:rPr>
        <w:t>exactly as it appears in your electronic submission</w:t>
      </w:r>
      <w:r>
        <w:rPr>
          <w:rFonts w:ascii="inherit" w:hAnsi="inherit"/>
          <w:color w:val="000000"/>
          <w:sz w:val="21"/>
          <w:szCs w:val="21"/>
          <w:bdr w:val="none" w:sz="0" w:space="0" w:color="auto" w:frame="1"/>
        </w:rPr>
        <w:t>. The SAS Program Committee reserves the right to make editorial corrections to the submitted abstract if necessary. SAS is not responsible for author errors. Please check the formal name and spelling of your university, especially if it includes any special characters.</w:t>
      </w:r>
      <w:r w:rsidR="00DF450A">
        <w:rPr>
          <w:rFonts w:ascii="inherit" w:hAnsi="inherit"/>
          <w:color w:val="000000"/>
          <w:sz w:val="21"/>
          <w:szCs w:val="21"/>
          <w:bdr w:val="none" w:sz="0" w:space="0" w:color="auto" w:frame="1"/>
        </w:rPr>
        <w:br/>
      </w:r>
    </w:p>
    <w:p w14:paraId="548CCE47" w14:textId="7C4AB0EE"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All correspondence about abstract submissions will be sent to the corresponding author ONLY. Please provide your</w:t>
      </w:r>
      <w:r>
        <w:rPr>
          <w:rStyle w:val="apple-converted-space"/>
          <w:rFonts w:ascii="inherit" w:hAnsi="inherit"/>
          <w:color w:val="000000"/>
          <w:sz w:val="21"/>
          <w:szCs w:val="21"/>
          <w:bdr w:val="none" w:sz="0" w:space="0" w:color="auto" w:frame="1"/>
        </w:rPr>
        <w:t> </w:t>
      </w:r>
      <w:r>
        <w:rPr>
          <w:rFonts w:ascii="inherit" w:hAnsi="inherit"/>
          <w:b/>
          <w:bCs/>
          <w:color w:val="13A1AB"/>
          <w:sz w:val="21"/>
          <w:szCs w:val="21"/>
          <w:bdr w:val="none" w:sz="0" w:space="0" w:color="auto" w:frame="1"/>
        </w:rPr>
        <w:t>current e-mail address</w:t>
      </w:r>
      <w:r>
        <w:rPr>
          <w:rFonts w:ascii="inherit" w:hAnsi="inherit"/>
          <w:color w:val="000000"/>
          <w:sz w:val="21"/>
          <w:szCs w:val="21"/>
          <w:bdr w:val="none" w:sz="0" w:space="0" w:color="auto" w:frame="1"/>
        </w:rPr>
        <w:t>. If your contact email address changes before the submission deadline, please login to the system and update your information. If your email address changes after the deadline, please send a message to</w:t>
      </w:r>
      <w:r>
        <w:rPr>
          <w:rStyle w:val="apple-converted-space"/>
          <w:rFonts w:ascii="inherit" w:hAnsi="inherit"/>
          <w:color w:val="000000"/>
          <w:sz w:val="21"/>
          <w:szCs w:val="21"/>
          <w:bdr w:val="none" w:sz="0" w:space="0" w:color="auto" w:frame="1"/>
        </w:rPr>
        <w:t> </w:t>
      </w:r>
      <w:hyperlink r:id="rId8" w:history="1">
        <w:r>
          <w:rPr>
            <w:rStyle w:val="Hyperlink"/>
            <w:rFonts w:ascii="inherit" w:hAnsi="inherit"/>
            <w:color w:val="13A1AB"/>
            <w:sz w:val="21"/>
            <w:szCs w:val="21"/>
            <w:bdr w:val="none" w:sz="0" w:space="0" w:color="auto" w:frame="1"/>
          </w:rPr>
          <w:t>sas.web.requests@gmail.com</w:t>
        </w:r>
      </w:hyperlink>
      <w:r>
        <w:rPr>
          <w:rFonts w:ascii="inherit" w:hAnsi="inherit"/>
          <w:color w:val="000000"/>
          <w:sz w:val="21"/>
          <w:szCs w:val="21"/>
          <w:bdr w:val="none" w:sz="0" w:space="0" w:color="auto" w:frame="1"/>
        </w:rPr>
        <w:t>.</w:t>
      </w:r>
      <w:r w:rsidR="00DF450A">
        <w:rPr>
          <w:rFonts w:ascii="inherit" w:hAnsi="inherit"/>
          <w:color w:val="000000"/>
          <w:sz w:val="21"/>
          <w:szCs w:val="21"/>
          <w:bdr w:val="none" w:sz="0" w:space="0" w:color="auto" w:frame="1"/>
        </w:rPr>
        <w:br/>
      </w:r>
    </w:p>
    <w:p w14:paraId="38D24A1E" w14:textId="58728B01"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Corresponding authors will receive an e-mail confirmation within 24 hours of abstract submission.</w:t>
      </w:r>
      <w:r>
        <w:rPr>
          <w:rFonts w:ascii="inherit" w:hAnsi="inherit"/>
          <w:b/>
          <w:bCs/>
          <w:color w:val="13A1AB"/>
          <w:sz w:val="21"/>
          <w:szCs w:val="21"/>
          <w:bdr w:val="none" w:sz="0" w:space="0" w:color="auto" w:frame="1"/>
        </w:rPr>
        <w:t> If the corresponding author does not receive an e-mail response within 24 hours, SAS did not receive your abstract</w:t>
      </w:r>
      <w:r>
        <w:rPr>
          <w:rFonts w:ascii="inherit" w:hAnsi="inherit"/>
          <w:color w:val="000000"/>
          <w:sz w:val="21"/>
          <w:szCs w:val="21"/>
          <w:bdr w:val="none" w:sz="0" w:space="0" w:color="auto" w:frame="1"/>
        </w:rPr>
        <w:t>. In this case, it is your responsibility to contact</w:t>
      </w:r>
      <w:r>
        <w:rPr>
          <w:rStyle w:val="apple-converted-space"/>
          <w:rFonts w:ascii="inherit" w:hAnsi="inherit"/>
          <w:color w:val="000000"/>
          <w:sz w:val="21"/>
          <w:szCs w:val="21"/>
          <w:bdr w:val="none" w:sz="0" w:space="0" w:color="auto" w:frame="1"/>
        </w:rPr>
        <w:t> </w:t>
      </w:r>
      <w:hyperlink r:id="rId9" w:history="1">
        <w:r>
          <w:rPr>
            <w:rStyle w:val="Hyperlink"/>
            <w:rFonts w:ascii="inherit" w:hAnsi="inherit"/>
            <w:color w:val="13A1AB"/>
            <w:sz w:val="21"/>
            <w:szCs w:val="21"/>
            <w:bdr w:val="none" w:sz="0" w:space="0" w:color="auto" w:frame="1"/>
          </w:rPr>
          <w:t>sas.web.requests@gmail.com</w:t>
        </w:r>
      </w:hyperlink>
      <w:r>
        <w:rPr>
          <w:rFonts w:ascii="inherit" w:hAnsi="inherit"/>
          <w:color w:val="000000"/>
          <w:sz w:val="21"/>
          <w:szCs w:val="21"/>
          <w:bdr w:val="none" w:sz="0" w:space="0" w:color="auto" w:frame="1"/>
        </w:rPr>
        <w:t>.</w:t>
      </w:r>
      <w:r w:rsidR="00DF450A">
        <w:rPr>
          <w:rFonts w:ascii="inherit" w:hAnsi="inherit"/>
          <w:color w:val="000000"/>
          <w:sz w:val="21"/>
          <w:szCs w:val="21"/>
          <w:bdr w:val="none" w:sz="0" w:space="0" w:color="auto" w:frame="1"/>
        </w:rPr>
        <w:br/>
      </w:r>
    </w:p>
    <w:p w14:paraId="76722FF2" w14:textId="77777777" w:rsidR="006D38A6" w:rsidRDefault="006D38A6" w:rsidP="006D38A6">
      <w:pPr>
        <w:numPr>
          <w:ilvl w:val="0"/>
          <w:numId w:val="4"/>
        </w:numPr>
        <w:shd w:val="clear" w:color="auto" w:fill="F8F8F8"/>
        <w:ind w:left="465" w:firstLine="0"/>
        <w:textAlignment w:val="baseline"/>
        <w:rPr>
          <w:rFonts w:ascii="inherit" w:hAnsi="inherit"/>
          <w:color w:val="000000"/>
          <w:sz w:val="21"/>
          <w:szCs w:val="21"/>
        </w:rPr>
      </w:pPr>
      <w:r>
        <w:rPr>
          <w:rFonts w:ascii="inherit" w:hAnsi="inherit"/>
          <w:color w:val="000000"/>
          <w:sz w:val="21"/>
          <w:szCs w:val="21"/>
          <w:bdr w:val="none" w:sz="0" w:space="0" w:color="auto" w:frame="1"/>
        </w:rPr>
        <w:t>Please consider submitting your abstract earlier than the deadline. We welcome early submissions!</w:t>
      </w:r>
    </w:p>
    <w:p w14:paraId="45DD2CA7" w14:textId="77777777" w:rsidR="006D38A6" w:rsidRDefault="006D38A6"/>
    <w:p w14:paraId="5F8D2FB4" w14:textId="77777777" w:rsidR="002B3DDD" w:rsidRPr="002B3DDD" w:rsidRDefault="002B3DDD" w:rsidP="002B3DDD">
      <w:pPr>
        <w:rPr>
          <w:rFonts w:ascii="Times New Roman" w:eastAsia="Times New Roman" w:hAnsi="Times New Roman" w:cs="Times New Roman"/>
        </w:rPr>
      </w:pPr>
    </w:p>
    <w:p w14:paraId="466C015B" w14:textId="77777777" w:rsidR="002B3DDD" w:rsidRDefault="002B3DDD"/>
    <w:sectPr w:rsidR="002B3DDD" w:rsidSect="00DA60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ital Neta" w:date="2019-11-05T12:09:00Z" w:initials="MN">
    <w:p w14:paraId="4C2BFFA4" w14:textId="79F21AAD" w:rsidR="00BB35D8" w:rsidRDefault="00BB35D8">
      <w:pPr>
        <w:pStyle w:val="CommentText"/>
      </w:pPr>
      <w:r>
        <w:rPr>
          <w:rStyle w:val="CommentReference"/>
        </w:rPr>
        <w:annotationRef/>
      </w:r>
      <w:r>
        <w:t xml:space="preserve">This is not the authorship we have in the preregistration… do we care? Particularly concerned that you all decided at one point that Nate would be an author (though it wasn’t clear to me what his contribution was/would </w:t>
      </w:r>
      <w:proofErr w:type="gramStart"/>
      <w:r>
        <w:t>be)…</w:t>
      </w:r>
      <w:proofErr w:type="gramEnd"/>
      <w:r>
        <w:t xml:space="preserve"> is he not?</w:t>
      </w:r>
    </w:p>
  </w:comment>
  <w:comment w:id="5" w:author="Catie Brown" w:date="2019-11-05T12:21:00Z" w:initials="CB">
    <w:p w14:paraId="07B0DACD" w14:textId="19579B4E" w:rsidR="0054029B" w:rsidRDefault="0054029B">
      <w:pPr>
        <w:pStyle w:val="CommentText"/>
      </w:pPr>
      <w:r>
        <w:rPr>
          <w:rStyle w:val="CommentReference"/>
        </w:rPr>
        <w:annotationRef/>
      </w:r>
      <w:r>
        <w:t>I don’t know if preregistration applies differently to posters/papers—Nick?</w:t>
      </w:r>
    </w:p>
  </w:comment>
  <w:comment w:id="44" w:author="Maital Neta" w:date="2019-11-05T12:12:00Z" w:initials="MN">
    <w:p w14:paraId="1A0677A8" w14:textId="72177F9E" w:rsidR="00396D5E" w:rsidRDefault="00396D5E">
      <w:pPr>
        <w:pStyle w:val="CommentText"/>
      </w:pPr>
      <w:r>
        <w:rPr>
          <w:rStyle w:val="CommentReference"/>
        </w:rPr>
        <w:annotationRef/>
      </w:r>
      <w:r>
        <w:t>A sentence here arguing that language is inherently ambiguous and that we have overlooked an important feature of ambiguity would be great!</w:t>
      </w:r>
    </w:p>
  </w:comment>
  <w:comment w:id="55" w:author="Maital Neta" w:date="2019-11-05T13:07:00Z" w:initials="MN">
    <w:p w14:paraId="56141831" w14:textId="6F440CC0" w:rsidR="000F1185" w:rsidRDefault="000F1185">
      <w:pPr>
        <w:pStyle w:val="CommentText"/>
      </w:pPr>
      <w:r>
        <w:rPr>
          <w:rStyle w:val="CommentReference"/>
        </w:rPr>
        <w:annotationRef/>
      </w:r>
      <w:r>
        <w:t>Correct?</w:t>
      </w:r>
    </w:p>
  </w:comment>
  <w:comment w:id="58" w:author="Maital Neta" w:date="2019-11-05T12:12:00Z" w:initials="MN">
    <w:p w14:paraId="0A87B5A1" w14:textId="4F85D782" w:rsidR="00396D5E" w:rsidRDefault="00396D5E">
      <w:pPr>
        <w:pStyle w:val="CommentText"/>
      </w:pPr>
      <w:r>
        <w:rPr>
          <w:rStyle w:val="CommentReference"/>
        </w:rPr>
        <w:annotationRef/>
      </w:r>
      <w:r>
        <w:t>Might be worth mentioning the pilot with 600? 800? Otherwise, this doesn’t seem like a very thorough study of ambiguity in words.</w:t>
      </w:r>
    </w:p>
  </w:comment>
  <w:comment w:id="59" w:author="Catie Brown" w:date="2019-11-05T12:24:00Z" w:initials="CB">
    <w:p w14:paraId="5B231AAB" w14:textId="0273D656" w:rsidR="0054029B" w:rsidRDefault="0054029B">
      <w:pPr>
        <w:pStyle w:val="CommentText"/>
      </w:pPr>
      <w:r>
        <w:rPr>
          <w:rStyle w:val="CommentReference"/>
        </w:rPr>
        <w:annotationRef/>
      </w:r>
      <w:r>
        <w:t xml:space="preserve">I had that </w:t>
      </w:r>
      <w:proofErr w:type="gramStart"/>
      <w:r>
        <w:t>initially, but</w:t>
      </w:r>
      <w:proofErr w:type="gramEnd"/>
      <w:r>
        <w:t xml:space="preserve"> cut for space. </w:t>
      </w:r>
    </w:p>
  </w:comment>
  <w:comment w:id="85" w:author="Maital Neta" w:date="2019-11-05T12:18:00Z" w:initials="MN">
    <w:p w14:paraId="562B8633" w14:textId="10610A41" w:rsidR="00F077DE" w:rsidRDefault="00F077DE">
      <w:pPr>
        <w:pStyle w:val="CommentText"/>
      </w:pPr>
      <w:r>
        <w:rPr>
          <w:rStyle w:val="CommentReference"/>
        </w:rPr>
        <w:annotationRef/>
      </w:r>
      <w:r>
        <w:t>Just to confirm, this does NOT include the first batch of subjects that saw the same IAPS twice… right?</w:t>
      </w:r>
    </w:p>
  </w:comment>
  <w:comment w:id="86" w:author="Catie Brown" w:date="2019-11-05T12:20:00Z" w:initials="CB">
    <w:p w14:paraId="21B896DF" w14:textId="1B9D96DA" w:rsidR="0054029B" w:rsidRDefault="0054029B">
      <w:pPr>
        <w:pStyle w:val="CommentText"/>
      </w:pPr>
      <w:r>
        <w:rPr>
          <w:rStyle w:val="CommentReference"/>
        </w:rPr>
        <w:annotationRef/>
      </w:r>
      <w:r>
        <w:t>Correct.</w:t>
      </w:r>
    </w:p>
  </w:comment>
  <w:comment w:id="101" w:author="Maital Neta" w:date="2019-11-05T12:17:00Z" w:initials="MN">
    <w:p w14:paraId="0A9F46CB" w14:textId="7C90A1E1" w:rsidR="00AA50C1" w:rsidRDefault="00AA50C1">
      <w:pPr>
        <w:pStyle w:val="CommentText"/>
      </w:pPr>
      <w:r>
        <w:rPr>
          <w:rStyle w:val="CommentReference"/>
        </w:rPr>
        <w:annotationRef/>
      </w:r>
      <w:r>
        <w:t>Not sure that a correlation is actually demonstrating this… maybe just say that it generalizes and represents a verbal/linguistic measure of valence bias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BFFA4" w15:done="0"/>
  <w15:commentEx w15:paraId="07B0DACD" w15:paraIdParent="4C2BFFA4" w15:done="0"/>
  <w15:commentEx w15:paraId="1A0677A8" w15:done="0"/>
  <w15:commentEx w15:paraId="56141831" w15:done="0"/>
  <w15:commentEx w15:paraId="0A87B5A1" w15:done="0"/>
  <w15:commentEx w15:paraId="5B231AAB" w15:paraIdParent="0A87B5A1" w15:done="0"/>
  <w15:commentEx w15:paraId="562B8633" w15:done="0"/>
  <w15:commentEx w15:paraId="21B896DF" w15:paraIdParent="562B8633" w15:done="0"/>
  <w15:commentEx w15:paraId="0A9F46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BFFA4" w16cid:durableId="216BE4E6"/>
  <w16cid:commentId w16cid:paraId="07B0DACD" w16cid:durableId="216BE7BE"/>
  <w16cid:commentId w16cid:paraId="1A0677A8" w16cid:durableId="216BE594"/>
  <w16cid:commentId w16cid:paraId="56141831" w16cid:durableId="216BF285"/>
  <w16cid:commentId w16cid:paraId="0A87B5A1" w16cid:durableId="216BE5C4"/>
  <w16cid:commentId w16cid:paraId="5B231AAB" w16cid:durableId="216BE87D"/>
  <w16cid:commentId w16cid:paraId="562B8633" w16cid:durableId="216BE70D"/>
  <w16cid:commentId w16cid:paraId="21B896DF" w16cid:durableId="216BE7AA"/>
  <w16cid:commentId w16cid:paraId="0A9F46CB" w16cid:durableId="216BE6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A5D"/>
    <w:multiLevelType w:val="multilevel"/>
    <w:tmpl w:val="89DC3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E2853"/>
    <w:multiLevelType w:val="multilevel"/>
    <w:tmpl w:val="707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37AA6"/>
    <w:multiLevelType w:val="multilevel"/>
    <w:tmpl w:val="EA0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5589B"/>
    <w:multiLevelType w:val="multilevel"/>
    <w:tmpl w:val="707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ie Brown">
    <w15:presenceInfo w15:providerId="AD" w15:userId="S::catherinebrown@huskers.unl.edu::58f290a5-4a2b-44c0-9da9-1d6b0df453ff"/>
  </w15:person>
  <w15:person w15:author="Maital Neta">
    <w15:presenceInfo w15:providerId="None" w15:userId="Maital Neta"/>
  </w15:person>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C"/>
    <w:rsid w:val="00012B96"/>
    <w:rsid w:val="00071A2C"/>
    <w:rsid w:val="0007296D"/>
    <w:rsid w:val="000B6239"/>
    <w:rsid w:val="000F1185"/>
    <w:rsid w:val="001104CF"/>
    <w:rsid w:val="00135998"/>
    <w:rsid w:val="00193EFE"/>
    <w:rsid w:val="001D3E19"/>
    <w:rsid w:val="001F5EF8"/>
    <w:rsid w:val="002A2AAC"/>
    <w:rsid w:val="002B3DDD"/>
    <w:rsid w:val="00326D4C"/>
    <w:rsid w:val="00355E65"/>
    <w:rsid w:val="00360B95"/>
    <w:rsid w:val="00396D5E"/>
    <w:rsid w:val="00411C53"/>
    <w:rsid w:val="00416BAD"/>
    <w:rsid w:val="00462394"/>
    <w:rsid w:val="004A0BE7"/>
    <w:rsid w:val="005158CA"/>
    <w:rsid w:val="0053686D"/>
    <w:rsid w:val="0054029B"/>
    <w:rsid w:val="00592D82"/>
    <w:rsid w:val="00597F2B"/>
    <w:rsid w:val="005A3362"/>
    <w:rsid w:val="005A53DB"/>
    <w:rsid w:val="005E2D05"/>
    <w:rsid w:val="00624F70"/>
    <w:rsid w:val="00666BC4"/>
    <w:rsid w:val="006B685F"/>
    <w:rsid w:val="006D38A6"/>
    <w:rsid w:val="006F2F68"/>
    <w:rsid w:val="00716C6B"/>
    <w:rsid w:val="00740AE6"/>
    <w:rsid w:val="007767DB"/>
    <w:rsid w:val="007E07D4"/>
    <w:rsid w:val="007E5FCE"/>
    <w:rsid w:val="007F40F5"/>
    <w:rsid w:val="00856387"/>
    <w:rsid w:val="008567F9"/>
    <w:rsid w:val="008E67EB"/>
    <w:rsid w:val="009761AB"/>
    <w:rsid w:val="009A1EA9"/>
    <w:rsid w:val="009F1821"/>
    <w:rsid w:val="00A066C7"/>
    <w:rsid w:val="00A139CB"/>
    <w:rsid w:val="00AA50C1"/>
    <w:rsid w:val="00B51C6D"/>
    <w:rsid w:val="00BB35D8"/>
    <w:rsid w:val="00BC0319"/>
    <w:rsid w:val="00BD593D"/>
    <w:rsid w:val="00C1066D"/>
    <w:rsid w:val="00C92697"/>
    <w:rsid w:val="00C95072"/>
    <w:rsid w:val="00CA4E84"/>
    <w:rsid w:val="00CA6653"/>
    <w:rsid w:val="00D26EE7"/>
    <w:rsid w:val="00D41CDD"/>
    <w:rsid w:val="00D47F2B"/>
    <w:rsid w:val="00D57AB9"/>
    <w:rsid w:val="00D57CB4"/>
    <w:rsid w:val="00DA1FBE"/>
    <w:rsid w:val="00DA6018"/>
    <w:rsid w:val="00DA7EE2"/>
    <w:rsid w:val="00DF450A"/>
    <w:rsid w:val="00E1626C"/>
    <w:rsid w:val="00E52346"/>
    <w:rsid w:val="00E67CDA"/>
    <w:rsid w:val="00E93336"/>
    <w:rsid w:val="00EA2C68"/>
    <w:rsid w:val="00EB38A6"/>
    <w:rsid w:val="00EC77AA"/>
    <w:rsid w:val="00ED3B7B"/>
    <w:rsid w:val="00F077DE"/>
    <w:rsid w:val="00F7555D"/>
    <w:rsid w:val="00F9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C9C9F"/>
  <w14:defaultImageDpi w14:val="32767"/>
  <w15:chartTrackingRefBased/>
  <w15:docId w15:val="{DCBFF140-9995-884C-A9F4-5A57AB87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DD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3DDD"/>
  </w:style>
  <w:style w:type="character" w:styleId="Hyperlink">
    <w:name w:val="Hyperlink"/>
    <w:basedOn w:val="DefaultParagraphFont"/>
    <w:uiPriority w:val="99"/>
    <w:semiHidden/>
    <w:unhideWhenUsed/>
    <w:rsid w:val="002B3DDD"/>
    <w:rPr>
      <w:color w:val="0000FF"/>
      <w:u w:val="single"/>
    </w:rPr>
  </w:style>
  <w:style w:type="character" w:styleId="CommentReference">
    <w:name w:val="annotation reference"/>
    <w:basedOn w:val="DefaultParagraphFont"/>
    <w:uiPriority w:val="99"/>
    <w:semiHidden/>
    <w:unhideWhenUsed/>
    <w:rsid w:val="00BB35D8"/>
    <w:rPr>
      <w:sz w:val="16"/>
      <w:szCs w:val="16"/>
    </w:rPr>
  </w:style>
  <w:style w:type="paragraph" w:styleId="CommentText">
    <w:name w:val="annotation text"/>
    <w:basedOn w:val="Normal"/>
    <w:link w:val="CommentTextChar"/>
    <w:uiPriority w:val="99"/>
    <w:semiHidden/>
    <w:unhideWhenUsed/>
    <w:rsid w:val="00BB35D8"/>
    <w:rPr>
      <w:sz w:val="20"/>
      <w:szCs w:val="20"/>
    </w:rPr>
  </w:style>
  <w:style w:type="character" w:customStyle="1" w:styleId="CommentTextChar">
    <w:name w:val="Comment Text Char"/>
    <w:basedOn w:val="DefaultParagraphFont"/>
    <w:link w:val="CommentText"/>
    <w:uiPriority w:val="99"/>
    <w:semiHidden/>
    <w:rsid w:val="00BB35D8"/>
    <w:rPr>
      <w:sz w:val="20"/>
      <w:szCs w:val="20"/>
    </w:rPr>
  </w:style>
  <w:style w:type="paragraph" w:styleId="CommentSubject">
    <w:name w:val="annotation subject"/>
    <w:basedOn w:val="CommentText"/>
    <w:next w:val="CommentText"/>
    <w:link w:val="CommentSubjectChar"/>
    <w:uiPriority w:val="99"/>
    <w:semiHidden/>
    <w:unhideWhenUsed/>
    <w:rsid w:val="00BB35D8"/>
    <w:rPr>
      <w:b/>
      <w:bCs/>
    </w:rPr>
  </w:style>
  <w:style w:type="character" w:customStyle="1" w:styleId="CommentSubjectChar">
    <w:name w:val="Comment Subject Char"/>
    <w:basedOn w:val="CommentTextChar"/>
    <w:link w:val="CommentSubject"/>
    <w:uiPriority w:val="99"/>
    <w:semiHidden/>
    <w:rsid w:val="00BB35D8"/>
    <w:rPr>
      <w:b/>
      <w:bCs/>
      <w:sz w:val="20"/>
      <w:szCs w:val="20"/>
    </w:rPr>
  </w:style>
  <w:style w:type="paragraph" w:styleId="BalloonText">
    <w:name w:val="Balloon Text"/>
    <w:basedOn w:val="Normal"/>
    <w:link w:val="BalloonTextChar"/>
    <w:uiPriority w:val="99"/>
    <w:semiHidden/>
    <w:unhideWhenUsed/>
    <w:rsid w:val="00BB35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35D8"/>
    <w:rPr>
      <w:rFonts w:ascii="Times New Roman" w:hAnsi="Times New Roman" w:cs="Times New Roman"/>
      <w:sz w:val="18"/>
      <w:szCs w:val="18"/>
    </w:rPr>
  </w:style>
  <w:style w:type="paragraph" w:styleId="Revision">
    <w:name w:val="Revision"/>
    <w:hidden/>
    <w:uiPriority w:val="99"/>
    <w:semiHidden/>
    <w:rsid w:val="000F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4944">
      <w:bodyDiv w:val="1"/>
      <w:marLeft w:val="0"/>
      <w:marRight w:val="0"/>
      <w:marTop w:val="0"/>
      <w:marBottom w:val="0"/>
      <w:divBdr>
        <w:top w:val="none" w:sz="0" w:space="0" w:color="auto"/>
        <w:left w:val="none" w:sz="0" w:space="0" w:color="auto"/>
        <w:bottom w:val="none" w:sz="0" w:space="0" w:color="auto"/>
        <w:right w:val="none" w:sz="0" w:space="0" w:color="auto"/>
      </w:divBdr>
    </w:div>
    <w:div w:id="1540821226">
      <w:bodyDiv w:val="1"/>
      <w:marLeft w:val="0"/>
      <w:marRight w:val="0"/>
      <w:marTop w:val="0"/>
      <w:marBottom w:val="0"/>
      <w:divBdr>
        <w:top w:val="none" w:sz="0" w:space="0" w:color="auto"/>
        <w:left w:val="none" w:sz="0" w:space="0" w:color="auto"/>
        <w:bottom w:val="none" w:sz="0" w:space="0" w:color="auto"/>
        <w:right w:val="none" w:sz="0" w:space="0" w:color="auto"/>
      </w:divBdr>
    </w:div>
    <w:div w:id="15435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web.requests@gmail.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s.web.reques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Brown</dc:creator>
  <cp:keywords/>
  <dc:description/>
  <cp:lastModifiedBy>Nicholas Harp</cp:lastModifiedBy>
  <cp:revision>3</cp:revision>
  <cp:lastPrinted>2018-11-09T08:42:00Z</cp:lastPrinted>
  <dcterms:created xsi:type="dcterms:W3CDTF">2019-11-05T19:46:00Z</dcterms:created>
  <dcterms:modified xsi:type="dcterms:W3CDTF">2019-11-05T19:59:00Z</dcterms:modified>
</cp:coreProperties>
</file>